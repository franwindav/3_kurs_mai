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D2D" w:rsidRPr="00BC4D2D" w:rsidRDefault="00BC4D2D" w:rsidP="00BC4D2D">
      <w:pPr>
        <w:shd w:val="clear" w:color="auto" w:fill="FFFFFF"/>
        <w:spacing w:after="134" w:line="240" w:lineRule="auto"/>
        <w:outlineLvl w:val="0"/>
        <w:rPr>
          <w:rFonts w:ascii="Verdana" w:eastAsia="Times New Roman" w:hAnsi="Verdana" w:cs="Times New Roman"/>
          <w:kern w:val="36"/>
          <w:sz w:val="42"/>
          <w:szCs w:val="42"/>
        </w:rPr>
      </w:pPr>
      <w:r w:rsidRPr="00BC4D2D">
        <w:rPr>
          <w:rFonts w:ascii="Verdana" w:eastAsia="Times New Roman" w:hAnsi="Verdana" w:cs="Times New Roman"/>
          <w:kern w:val="36"/>
          <w:sz w:val="42"/>
          <w:szCs w:val="42"/>
        </w:rPr>
        <w:t>Последовательная RLC-цепь</w:t>
      </w:r>
    </w:p>
    <w:p w:rsidR="00BC4D2D" w:rsidRPr="00BC4D2D" w:rsidRDefault="00BC4D2D" w:rsidP="00BC4D2D">
      <w:pPr>
        <w:shd w:val="clear" w:color="auto" w:fill="FFFFFF"/>
        <w:spacing w:after="167" w:line="352" w:lineRule="atLeast"/>
        <w:rPr>
          <w:ins w:id="0" w:author="Unknown"/>
          <w:rFonts w:ascii="Verdana" w:eastAsia="Times New Roman" w:hAnsi="Verdana" w:cs="Times New Roman"/>
          <w:sz w:val="20"/>
          <w:szCs w:val="20"/>
        </w:rPr>
      </w:pPr>
      <w:ins w:id="1" w:author="Unknown">
        <w:r w:rsidRPr="00BC4D2D">
          <w:rPr>
            <w:rFonts w:ascii="Verdana" w:eastAsia="Times New Roman" w:hAnsi="Verdana" w:cs="Times New Roman"/>
            <w:sz w:val="23"/>
            <w:szCs w:val="23"/>
          </w:rPr>
          <w:t>  Рассмотрим цепь, состоящую из последовательно соединенных резистора, конденсатора и катушки индуктивности.</w:t>
        </w:r>
      </w:ins>
    </w:p>
    <w:p w:rsidR="00BC4D2D" w:rsidRPr="00BC4D2D" w:rsidRDefault="00BC4D2D" w:rsidP="00BC4D2D">
      <w:pPr>
        <w:shd w:val="clear" w:color="auto" w:fill="FFFFFF"/>
        <w:spacing w:after="167" w:line="352" w:lineRule="atLeast"/>
        <w:jc w:val="center"/>
        <w:rPr>
          <w:ins w:id="2" w:author="Unknown"/>
          <w:rFonts w:ascii="Verdana" w:eastAsia="Times New Roman" w:hAnsi="Verdana" w:cs="Times New Roman"/>
          <w:sz w:val="20"/>
          <w:szCs w:val="20"/>
        </w:rPr>
      </w:pPr>
      <w:r w:rsidRPr="00BC4D2D">
        <w:rPr>
          <w:rFonts w:ascii="Verdana" w:eastAsia="Times New Roman" w:hAnsi="Verdana" w:cs="Times New Roman"/>
          <w:noProof/>
          <w:sz w:val="23"/>
          <w:szCs w:val="23"/>
        </w:rPr>
        <w:drawing>
          <wp:inline distT="0" distB="0" distL="0" distR="0">
            <wp:extent cx="2945130" cy="1233170"/>
            <wp:effectExtent l="19050" t="0" r="7620" b="0"/>
            <wp:docPr id="1" name="Рисунок 1" descr="http://electroandi.ru/images/posledovatelnaya-rlc-tsep/posledovatelnaya-rlc-tsep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lectroandi.ru/images/posledovatelnaya-rlc-tsep/posledovatelnaya-rlc-tsep-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3" w:author="Unknown">
        <w:r w:rsidRPr="00BC4D2D">
          <w:rPr>
            <w:rFonts w:ascii="Verdana" w:eastAsia="Times New Roman" w:hAnsi="Verdana" w:cs="Times New Roman"/>
            <w:sz w:val="23"/>
            <w:szCs w:val="23"/>
          </w:rPr>
          <w:t> </w:t>
        </w:r>
      </w:ins>
    </w:p>
    <w:p w:rsidR="00BC4D2D" w:rsidRPr="00BC4D2D" w:rsidRDefault="00BC4D2D" w:rsidP="00BC4D2D">
      <w:pPr>
        <w:shd w:val="clear" w:color="auto" w:fill="FFFFFF"/>
        <w:spacing w:after="167" w:line="352" w:lineRule="atLeast"/>
        <w:rPr>
          <w:ins w:id="4" w:author="Unknown"/>
          <w:rFonts w:ascii="Verdana" w:eastAsia="Times New Roman" w:hAnsi="Verdana" w:cs="Times New Roman"/>
          <w:sz w:val="20"/>
          <w:szCs w:val="20"/>
        </w:rPr>
      </w:pPr>
      <w:ins w:id="5" w:author="Unknown">
        <w:r w:rsidRPr="00BC4D2D">
          <w:rPr>
            <w:rFonts w:ascii="Verdana" w:eastAsia="Times New Roman" w:hAnsi="Verdana" w:cs="Times New Roman"/>
            <w:sz w:val="23"/>
            <w:szCs w:val="23"/>
          </w:rPr>
          <w:t>  Напряжение на зажимах цепи </w:t>
        </w:r>
      </w:ins>
    </w:p>
    <w:p w:rsidR="00BC4D2D" w:rsidRPr="00BC4D2D" w:rsidRDefault="00BC4D2D" w:rsidP="00BC4D2D">
      <w:pPr>
        <w:shd w:val="clear" w:color="auto" w:fill="FFFFFF"/>
        <w:spacing w:after="167" w:line="352" w:lineRule="atLeast"/>
        <w:rPr>
          <w:ins w:id="6" w:author="Unknown"/>
          <w:rFonts w:ascii="Verdana" w:eastAsia="Times New Roman" w:hAnsi="Verdana" w:cs="Times New Roman"/>
          <w:sz w:val="20"/>
          <w:szCs w:val="20"/>
        </w:rPr>
      </w:pPr>
      <w:r w:rsidRPr="00BC4D2D">
        <w:rPr>
          <w:rFonts w:ascii="Verdana" w:eastAsia="Times New Roman" w:hAnsi="Verdana" w:cs="Times New Roman"/>
          <w:noProof/>
          <w:sz w:val="23"/>
          <w:szCs w:val="23"/>
        </w:rPr>
        <w:drawing>
          <wp:inline distT="0" distB="0" distL="0" distR="0">
            <wp:extent cx="1595120" cy="287020"/>
            <wp:effectExtent l="19050" t="0" r="5080" b="0"/>
            <wp:docPr id="2" name="Рисунок 2" descr="http://electroandi.ru/images/posledovatelnaya-rlc-tsep/posledovatelnaya-rlc-tsep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lectroandi.ru/images/posledovatelnaya-rlc-tsep/posledovatelnaya-rlc-tsep-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D2D" w:rsidRPr="00BC4D2D" w:rsidRDefault="00BC4D2D" w:rsidP="00BC4D2D">
      <w:pPr>
        <w:shd w:val="clear" w:color="auto" w:fill="FFFFFF"/>
        <w:spacing w:after="167" w:line="352" w:lineRule="atLeast"/>
        <w:rPr>
          <w:ins w:id="7" w:author="Unknown"/>
          <w:rFonts w:ascii="Verdana" w:eastAsia="Times New Roman" w:hAnsi="Verdana" w:cs="Times New Roman"/>
          <w:sz w:val="20"/>
          <w:szCs w:val="20"/>
        </w:rPr>
      </w:pPr>
      <w:ins w:id="8" w:author="Unknown">
        <w:r w:rsidRPr="00BC4D2D">
          <w:rPr>
            <w:rFonts w:ascii="Verdana" w:eastAsia="Times New Roman" w:hAnsi="Verdana" w:cs="Times New Roman"/>
            <w:sz w:val="23"/>
            <w:szCs w:val="23"/>
          </w:rPr>
          <w:t>или</w:t>
        </w:r>
      </w:ins>
    </w:p>
    <w:p w:rsidR="00BC4D2D" w:rsidRPr="00BC4D2D" w:rsidRDefault="00BC4D2D" w:rsidP="00BC4D2D">
      <w:pPr>
        <w:shd w:val="clear" w:color="auto" w:fill="FFFFFF"/>
        <w:spacing w:after="167" w:line="352" w:lineRule="atLeast"/>
        <w:rPr>
          <w:ins w:id="9" w:author="Unknown"/>
          <w:rFonts w:ascii="Verdana" w:eastAsia="Times New Roman" w:hAnsi="Verdana" w:cs="Times New Roman"/>
          <w:sz w:val="20"/>
          <w:szCs w:val="20"/>
        </w:rPr>
      </w:pPr>
      <w:r w:rsidRPr="00BC4D2D">
        <w:rPr>
          <w:rFonts w:ascii="Verdana" w:eastAsia="Times New Roman" w:hAnsi="Verdana" w:cs="Times New Roman"/>
          <w:noProof/>
          <w:sz w:val="23"/>
          <w:szCs w:val="23"/>
        </w:rPr>
        <w:drawing>
          <wp:inline distT="0" distB="0" distL="0" distR="0">
            <wp:extent cx="1530985" cy="276225"/>
            <wp:effectExtent l="19050" t="0" r="0" b="0"/>
            <wp:docPr id="3" name="Рисунок 3" descr="http://electroandi.ru/images/posledovatelnaya-rlc-tsep/posledovatelnaya-rlc-tsep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lectroandi.ru/images/posledovatelnaya-rlc-tsep/posledovatelnaya-rlc-tsep-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D2D" w:rsidRPr="00BC4D2D" w:rsidRDefault="00BC4D2D" w:rsidP="00BC4D2D">
      <w:pPr>
        <w:shd w:val="clear" w:color="auto" w:fill="FFFFFF"/>
        <w:spacing w:after="167" w:line="352" w:lineRule="atLeast"/>
        <w:rPr>
          <w:ins w:id="10" w:author="Unknown"/>
          <w:rFonts w:ascii="Verdana" w:eastAsia="Times New Roman" w:hAnsi="Verdana" w:cs="Times New Roman"/>
          <w:sz w:val="20"/>
          <w:szCs w:val="20"/>
        </w:rPr>
      </w:pPr>
      <w:ins w:id="11" w:author="Unknown">
        <w:r w:rsidRPr="00BC4D2D">
          <w:rPr>
            <w:rFonts w:ascii="Verdana" w:eastAsia="Times New Roman" w:hAnsi="Verdana" w:cs="Times New Roman"/>
            <w:sz w:val="23"/>
            <w:szCs w:val="23"/>
          </w:rPr>
          <w:t>где</w:t>
        </w:r>
      </w:ins>
    </w:p>
    <w:p w:rsidR="00BC4D2D" w:rsidRPr="00BC4D2D" w:rsidRDefault="00BC4D2D" w:rsidP="00BC4D2D">
      <w:pPr>
        <w:shd w:val="clear" w:color="auto" w:fill="FFFFFF"/>
        <w:spacing w:after="167" w:line="352" w:lineRule="atLeast"/>
        <w:rPr>
          <w:ins w:id="12" w:author="Unknown"/>
          <w:rFonts w:ascii="Verdana" w:eastAsia="Times New Roman" w:hAnsi="Verdana" w:cs="Times New Roman"/>
          <w:sz w:val="20"/>
          <w:szCs w:val="20"/>
        </w:rPr>
      </w:pPr>
      <w:r w:rsidRPr="00BC4D2D">
        <w:rPr>
          <w:rFonts w:ascii="Verdana" w:eastAsia="Times New Roman" w:hAnsi="Verdana" w:cs="Times New Roman"/>
          <w:noProof/>
          <w:sz w:val="23"/>
          <w:szCs w:val="23"/>
        </w:rPr>
        <w:drawing>
          <wp:inline distT="0" distB="0" distL="0" distR="0">
            <wp:extent cx="2881630" cy="584835"/>
            <wp:effectExtent l="19050" t="0" r="0" b="0"/>
            <wp:docPr id="4" name="Рисунок 4" descr="http://electroandi.ru/images/posledovatelnaya-rlc-tsep/posledovatelnaya-rlc-tsep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lectroandi.ru/images/posledovatelnaya-rlc-tsep/posledovatelnaya-rlc-tsep-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58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D2D" w:rsidRPr="00BC4D2D" w:rsidRDefault="00BC4D2D" w:rsidP="00BC4D2D">
      <w:pPr>
        <w:shd w:val="clear" w:color="auto" w:fill="FFFFFF"/>
        <w:spacing w:after="167" w:line="352" w:lineRule="atLeast"/>
        <w:rPr>
          <w:ins w:id="13" w:author="Unknown"/>
          <w:rFonts w:ascii="Verdana" w:eastAsia="Times New Roman" w:hAnsi="Verdana" w:cs="Times New Roman"/>
          <w:sz w:val="20"/>
          <w:szCs w:val="20"/>
        </w:rPr>
      </w:pPr>
      <w:ins w:id="14" w:author="Unknown">
        <w:r w:rsidRPr="00BC4D2D">
          <w:rPr>
            <w:rFonts w:ascii="Verdana" w:eastAsia="Times New Roman" w:hAnsi="Verdana" w:cs="Times New Roman"/>
            <w:sz w:val="23"/>
            <w:szCs w:val="23"/>
          </w:rPr>
          <w:t>  Выполнив подстановку, получим</w:t>
        </w:r>
      </w:ins>
    </w:p>
    <w:p w:rsidR="00BC4D2D" w:rsidRPr="00BC4D2D" w:rsidRDefault="00BC4D2D" w:rsidP="00BC4D2D">
      <w:pPr>
        <w:shd w:val="clear" w:color="auto" w:fill="FFFFFF"/>
        <w:spacing w:after="167" w:line="352" w:lineRule="atLeast"/>
        <w:rPr>
          <w:ins w:id="15" w:author="Unknown"/>
          <w:rFonts w:ascii="Verdana" w:eastAsia="Times New Roman" w:hAnsi="Verdana" w:cs="Times New Roman"/>
          <w:sz w:val="20"/>
          <w:szCs w:val="20"/>
        </w:rPr>
      </w:pPr>
      <w:r w:rsidRPr="00BC4D2D">
        <w:rPr>
          <w:rFonts w:ascii="Verdana" w:eastAsia="Times New Roman" w:hAnsi="Verdana" w:cs="Times New Roman"/>
          <w:noProof/>
          <w:sz w:val="23"/>
          <w:szCs w:val="23"/>
        </w:rPr>
        <w:drawing>
          <wp:inline distT="0" distB="0" distL="0" distR="0">
            <wp:extent cx="2732405" cy="574040"/>
            <wp:effectExtent l="19050" t="0" r="0" b="0"/>
            <wp:docPr id="5" name="Рисунок 5" descr="http://electroandi.ru/images/posledovatelnaya-rlc-tsep/posledovatelnaya-rlc-tsep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lectroandi.ru/images/posledovatelnaya-rlc-tsep/posledovatelnaya-rlc-tsep-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D2D" w:rsidRPr="00BC4D2D" w:rsidRDefault="00BC4D2D" w:rsidP="00BC4D2D">
      <w:pPr>
        <w:shd w:val="clear" w:color="auto" w:fill="FFFFFF"/>
        <w:spacing w:after="0" w:line="352" w:lineRule="atLeast"/>
        <w:rPr>
          <w:ins w:id="16" w:author="Unknown"/>
          <w:rFonts w:ascii="Verdana" w:eastAsia="Times New Roman" w:hAnsi="Verdana" w:cs="Times New Roman"/>
          <w:sz w:val="20"/>
          <w:szCs w:val="20"/>
        </w:rPr>
      </w:pPr>
      <w:ins w:id="17" w:author="Unknown">
        <w:r w:rsidRPr="00BC4D2D">
          <w:rPr>
            <w:rFonts w:ascii="Verdana" w:eastAsia="Times New Roman" w:hAnsi="Verdana" w:cs="Times New Roman"/>
            <w:sz w:val="23"/>
            <w:szCs w:val="23"/>
          </w:rPr>
          <w:t>  Подставим в последнее выражение</w:t>
        </w:r>
        <w:r w:rsidRPr="00BC4D2D">
          <w:rPr>
            <w:rFonts w:ascii="Verdana" w:eastAsia="Times New Roman" w:hAnsi="Verdana" w:cs="Times New Roman"/>
            <w:sz w:val="23"/>
          </w:rPr>
          <w:t> </w:t>
        </w:r>
        <w:r w:rsidRPr="00BC4D2D">
          <w:rPr>
            <w:rFonts w:ascii="Verdana" w:eastAsia="Times New Roman" w:hAnsi="Verdana" w:cs="Times New Roman"/>
            <w:sz w:val="23"/>
            <w:szCs w:val="23"/>
          </w:rPr>
          <w:fldChar w:fldCharType="begin"/>
        </w:r>
        <w:r w:rsidRPr="00BC4D2D">
          <w:rPr>
            <w:rFonts w:ascii="Verdana" w:eastAsia="Times New Roman" w:hAnsi="Verdana" w:cs="Times New Roman"/>
            <w:sz w:val="23"/>
            <w:szCs w:val="23"/>
          </w:rPr>
          <w:instrText xml:space="preserve"> HYPERLINK "http://electroandi.ru/toe/peremennyj-sinusoidalnyj-tok.html" </w:instrText>
        </w:r>
        <w:r w:rsidRPr="00BC4D2D">
          <w:rPr>
            <w:rFonts w:ascii="Verdana" w:eastAsia="Times New Roman" w:hAnsi="Verdana" w:cs="Times New Roman"/>
            <w:sz w:val="23"/>
            <w:szCs w:val="23"/>
          </w:rPr>
          <w:fldChar w:fldCharType="separate"/>
        </w:r>
        <w:r w:rsidRPr="00BC4D2D">
          <w:rPr>
            <w:rFonts w:ascii="Verdana" w:eastAsia="Times New Roman" w:hAnsi="Verdana" w:cs="Times New Roman"/>
            <w:sz w:val="23"/>
          </w:rPr>
          <w:t>ток</w:t>
        </w:r>
        <w:r w:rsidRPr="00BC4D2D">
          <w:rPr>
            <w:rFonts w:ascii="Verdana" w:eastAsia="Times New Roman" w:hAnsi="Verdana" w:cs="Times New Roman"/>
            <w:sz w:val="23"/>
            <w:szCs w:val="23"/>
          </w:rPr>
          <w:fldChar w:fldCharType="end"/>
        </w:r>
        <w:r w:rsidRPr="00BC4D2D">
          <w:rPr>
            <w:rFonts w:ascii="Verdana" w:eastAsia="Times New Roman" w:hAnsi="Verdana" w:cs="Times New Roman"/>
            <w:sz w:val="23"/>
          </w:rPr>
          <w:t> </w:t>
        </w:r>
        <w:r w:rsidRPr="00BC4D2D">
          <w:rPr>
            <w:rFonts w:ascii="Verdana" w:eastAsia="Times New Roman" w:hAnsi="Verdana" w:cs="Times New Roman"/>
            <w:sz w:val="23"/>
            <w:szCs w:val="23"/>
          </w:rPr>
          <w:t>в цепи, зная, что он равен </w:t>
        </w:r>
      </w:ins>
    </w:p>
    <w:p w:rsidR="00BC4D2D" w:rsidRPr="00BC4D2D" w:rsidRDefault="00BC4D2D" w:rsidP="00BC4D2D">
      <w:pPr>
        <w:shd w:val="clear" w:color="auto" w:fill="FFFFFF"/>
        <w:spacing w:after="167" w:line="352" w:lineRule="atLeast"/>
        <w:rPr>
          <w:ins w:id="18" w:author="Unknown"/>
          <w:rFonts w:ascii="Verdana" w:eastAsia="Times New Roman" w:hAnsi="Verdana" w:cs="Times New Roman"/>
          <w:sz w:val="20"/>
          <w:szCs w:val="20"/>
        </w:rPr>
      </w:pPr>
      <w:r w:rsidRPr="00BC4D2D">
        <w:rPr>
          <w:rFonts w:ascii="Verdana" w:eastAsia="Times New Roman" w:hAnsi="Verdana" w:cs="Times New Roman"/>
          <w:noProof/>
          <w:sz w:val="23"/>
          <w:szCs w:val="23"/>
        </w:rPr>
        <w:drawing>
          <wp:inline distT="0" distB="0" distL="0" distR="0">
            <wp:extent cx="1573530" cy="361315"/>
            <wp:effectExtent l="19050" t="0" r="7620" b="0"/>
            <wp:docPr id="6" name="Рисунок 6" descr="http://electroandi.ru/images/posledovatelnaya-rlc-tsep/posledovatelnaya-rlc-tsep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electroandi.ru/images/posledovatelnaya-rlc-tsep/posledovatelnaya-rlc-tsep-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D2D" w:rsidRPr="00BC4D2D" w:rsidRDefault="00BC4D2D" w:rsidP="00BC4D2D">
      <w:pPr>
        <w:shd w:val="clear" w:color="auto" w:fill="FFFFFF"/>
        <w:spacing w:after="167" w:line="352" w:lineRule="atLeast"/>
        <w:rPr>
          <w:ins w:id="19" w:author="Unknown"/>
          <w:rFonts w:ascii="Verdana" w:eastAsia="Times New Roman" w:hAnsi="Verdana" w:cs="Times New Roman"/>
          <w:sz w:val="20"/>
          <w:szCs w:val="20"/>
        </w:rPr>
      </w:pPr>
      <w:ins w:id="20" w:author="Unknown">
        <w:r w:rsidRPr="00BC4D2D">
          <w:rPr>
            <w:rFonts w:ascii="Verdana" w:eastAsia="Times New Roman" w:hAnsi="Verdana" w:cs="Times New Roman"/>
            <w:sz w:val="23"/>
            <w:szCs w:val="23"/>
          </w:rPr>
          <w:t>  В итоге получим выражение</w:t>
        </w:r>
        <w:r w:rsidRPr="00BC4D2D">
          <w:rPr>
            <w:rFonts w:ascii="Verdana" w:eastAsia="Times New Roman" w:hAnsi="Verdana" w:cs="Times New Roman"/>
            <w:sz w:val="23"/>
          </w:rPr>
          <w:t> </w:t>
        </w:r>
        <w:r w:rsidRPr="00BC4D2D">
          <w:rPr>
            <w:rFonts w:ascii="Verdana" w:eastAsia="Times New Roman" w:hAnsi="Verdana" w:cs="Times New Roman"/>
            <w:sz w:val="23"/>
            <w:szCs w:val="23"/>
          </w:rPr>
          <w:t> </w:t>
        </w:r>
      </w:ins>
    </w:p>
    <w:p w:rsidR="00BC4D2D" w:rsidRPr="00BC4D2D" w:rsidRDefault="00BC4D2D" w:rsidP="00BC4D2D">
      <w:pPr>
        <w:shd w:val="clear" w:color="auto" w:fill="FFFFFF"/>
        <w:spacing w:after="167" w:line="352" w:lineRule="atLeast"/>
        <w:rPr>
          <w:ins w:id="21" w:author="Unknown"/>
          <w:rFonts w:ascii="Verdana" w:eastAsia="Times New Roman" w:hAnsi="Verdana" w:cs="Times New Roman"/>
          <w:sz w:val="20"/>
          <w:szCs w:val="20"/>
        </w:rPr>
      </w:pPr>
      <w:r w:rsidRPr="00BC4D2D">
        <w:rPr>
          <w:rFonts w:ascii="Verdana" w:eastAsia="Times New Roman" w:hAnsi="Verdana" w:cs="Times New Roman"/>
          <w:noProof/>
          <w:sz w:val="23"/>
          <w:szCs w:val="23"/>
        </w:rPr>
        <w:drawing>
          <wp:inline distT="0" distB="0" distL="0" distR="0">
            <wp:extent cx="6326505" cy="478155"/>
            <wp:effectExtent l="19050" t="0" r="0" b="0"/>
            <wp:docPr id="7" name="Рисунок 7" descr="http://electroandi.ru/images/posledovatelnaya-rlc-tsep/posledovatelnaya-rlc-tsep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lectroandi.ru/images/posledovatelnaya-rlc-tsep/posledovatelnaya-rlc-tsep-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D2D" w:rsidRPr="00BC4D2D" w:rsidRDefault="00BC4D2D" w:rsidP="00BC4D2D">
      <w:pPr>
        <w:shd w:val="clear" w:color="auto" w:fill="FFFFFF"/>
        <w:spacing w:after="167" w:line="352" w:lineRule="atLeast"/>
        <w:rPr>
          <w:ins w:id="22" w:author="Unknown"/>
          <w:rFonts w:ascii="Verdana" w:eastAsia="Times New Roman" w:hAnsi="Verdana" w:cs="Times New Roman"/>
          <w:sz w:val="20"/>
          <w:szCs w:val="20"/>
        </w:rPr>
      </w:pPr>
      <w:ins w:id="23" w:author="Unknown">
        <w:r w:rsidRPr="00BC4D2D">
          <w:rPr>
            <w:rFonts w:ascii="Verdana" w:eastAsia="Times New Roman" w:hAnsi="Verdana" w:cs="Times New Roman"/>
            <w:sz w:val="23"/>
            <w:szCs w:val="23"/>
          </w:rPr>
          <w:t>  Из этого выражения можно увидеть сдвиг фаз каждого элемента. У резистора он отсутствует, то есть напряжение и ток совпадают по фазе, у катушки индуктивности напряжение опережает ток на угол π/2, а у конденсатора, напротив, отстает.</w:t>
        </w:r>
      </w:ins>
    </w:p>
    <w:p w:rsidR="00BC4D2D" w:rsidRPr="00BC4D2D" w:rsidRDefault="00BC4D2D" w:rsidP="00BC4D2D">
      <w:pPr>
        <w:shd w:val="clear" w:color="auto" w:fill="FFFFFF"/>
        <w:spacing w:after="167" w:line="352" w:lineRule="atLeast"/>
        <w:rPr>
          <w:ins w:id="24" w:author="Unknown"/>
          <w:rFonts w:ascii="Verdana" w:eastAsia="Times New Roman" w:hAnsi="Verdana" w:cs="Times New Roman"/>
          <w:sz w:val="20"/>
          <w:szCs w:val="20"/>
        </w:rPr>
      </w:pPr>
      <w:ins w:id="25" w:author="Unknown">
        <w:r w:rsidRPr="00BC4D2D">
          <w:rPr>
            <w:rFonts w:ascii="Verdana" w:eastAsia="Times New Roman" w:hAnsi="Verdana" w:cs="Times New Roman"/>
            <w:sz w:val="23"/>
            <w:szCs w:val="23"/>
          </w:rPr>
          <w:t xml:space="preserve">  Сдвиг фаз </w:t>
        </w:r>
        <w:proofErr w:type="spellStart"/>
        <w:r w:rsidRPr="00BC4D2D">
          <w:rPr>
            <w:rFonts w:ascii="Verdana" w:eastAsia="Times New Roman" w:hAnsi="Verdana" w:cs="Times New Roman"/>
            <w:sz w:val="23"/>
            <w:szCs w:val="23"/>
          </w:rPr>
          <w:t>RLС-цепи</w:t>
        </w:r>
        <w:proofErr w:type="spellEnd"/>
        <w:r w:rsidRPr="00BC4D2D">
          <w:rPr>
            <w:rFonts w:ascii="Verdana" w:eastAsia="Times New Roman" w:hAnsi="Verdana" w:cs="Times New Roman"/>
            <w:sz w:val="23"/>
            <w:szCs w:val="23"/>
          </w:rPr>
          <w:t xml:space="preserve"> можно определить по формуле </w:t>
        </w:r>
      </w:ins>
    </w:p>
    <w:p w:rsidR="00BC4D2D" w:rsidRPr="00BC4D2D" w:rsidRDefault="00BC4D2D" w:rsidP="00BC4D2D">
      <w:pPr>
        <w:shd w:val="clear" w:color="auto" w:fill="FFFFFF"/>
        <w:spacing w:after="167" w:line="352" w:lineRule="atLeast"/>
        <w:rPr>
          <w:ins w:id="26" w:author="Unknown"/>
          <w:rFonts w:ascii="Verdana" w:eastAsia="Times New Roman" w:hAnsi="Verdana" w:cs="Times New Roman"/>
          <w:sz w:val="20"/>
          <w:szCs w:val="20"/>
        </w:rPr>
      </w:pPr>
      <w:r w:rsidRPr="00BC4D2D">
        <w:rPr>
          <w:rFonts w:ascii="Verdana" w:eastAsia="Times New Roman" w:hAnsi="Verdana" w:cs="Times New Roman"/>
          <w:noProof/>
          <w:sz w:val="23"/>
          <w:szCs w:val="23"/>
        </w:rPr>
        <w:lastRenderedPageBreak/>
        <w:drawing>
          <wp:inline distT="0" distB="0" distL="0" distR="0">
            <wp:extent cx="1530985" cy="574040"/>
            <wp:effectExtent l="19050" t="0" r="0" b="0"/>
            <wp:docPr id="8" name="Рисунок 8" descr="http://electroandi.ru/images/posledovatelnaya-rlc-tsep/posledovatelnaya-rlc-tsep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electroandi.ru/images/posledovatelnaya-rlc-tsep/posledovatelnaya-rlc-tsep-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D2D" w:rsidRPr="00BC4D2D" w:rsidRDefault="00BC4D2D" w:rsidP="00BC4D2D">
      <w:pPr>
        <w:shd w:val="clear" w:color="auto" w:fill="FFFFFF"/>
        <w:spacing w:after="167" w:line="352" w:lineRule="atLeast"/>
        <w:rPr>
          <w:ins w:id="27" w:author="Unknown"/>
          <w:rFonts w:ascii="Verdana" w:eastAsia="Times New Roman" w:hAnsi="Verdana" w:cs="Times New Roman"/>
          <w:sz w:val="20"/>
          <w:szCs w:val="20"/>
        </w:rPr>
      </w:pPr>
      <w:ins w:id="28" w:author="Unknown">
        <w:r w:rsidRPr="00BC4D2D">
          <w:rPr>
            <w:rFonts w:ascii="Verdana" w:eastAsia="Times New Roman" w:hAnsi="Verdana" w:cs="Times New Roman"/>
            <w:sz w:val="23"/>
            <w:szCs w:val="23"/>
          </w:rPr>
          <w:t xml:space="preserve">  Полное сопротивление </w:t>
        </w:r>
        <w:proofErr w:type="spellStart"/>
        <w:r w:rsidRPr="00BC4D2D">
          <w:rPr>
            <w:rFonts w:ascii="Verdana" w:eastAsia="Times New Roman" w:hAnsi="Verdana" w:cs="Times New Roman"/>
            <w:sz w:val="23"/>
            <w:szCs w:val="23"/>
          </w:rPr>
          <w:t>RLС-цепи</w:t>
        </w:r>
        <w:proofErr w:type="spellEnd"/>
        <w:r w:rsidRPr="00BC4D2D">
          <w:rPr>
            <w:rFonts w:ascii="Verdana" w:eastAsia="Times New Roman" w:hAnsi="Verdana" w:cs="Times New Roman"/>
            <w:sz w:val="23"/>
            <w:szCs w:val="23"/>
          </w:rPr>
          <w:t> </w:t>
        </w:r>
      </w:ins>
    </w:p>
    <w:p w:rsidR="00BC4D2D" w:rsidRPr="00BC4D2D" w:rsidRDefault="00BC4D2D" w:rsidP="00BC4D2D">
      <w:pPr>
        <w:shd w:val="clear" w:color="auto" w:fill="FFFFFF"/>
        <w:spacing w:after="167" w:line="352" w:lineRule="atLeast"/>
        <w:rPr>
          <w:ins w:id="29" w:author="Unknown"/>
          <w:rFonts w:ascii="Verdana" w:eastAsia="Times New Roman" w:hAnsi="Verdana" w:cs="Times New Roman"/>
          <w:sz w:val="20"/>
          <w:szCs w:val="20"/>
        </w:rPr>
      </w:pPr>
      <w:r w:rsidRPr="00BC4D2D">
        <w:rPr>
          <w:rFonts w:ascii="Verdana" w:eastAsia="Times New Roman" w:hAnsi="Verdana" w:cs="Times New Roman"/>
          <w:noProof/>
          <w:sz w:val="23"/>
          <w:szCs w:val="23"/>
        </w:rPr>
        <w:drawing>
          <wp:inline distT="0" distB="0" distL="0" distR="0">
            <wp:extent cx="2105025" cy="733425"/>
            <wp:effectExtent l="19050" t="0" r="9525" b="0"/>
            <wp:docPr id="9" name="Рисунок 9" descr="http://electroandi.ru/images/posledovatelnaya-rlc-tsep/posledovatelnaya-rlc-tsep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electroandi.ru/images/posledovatelnaya-rlc-tsep/posledovatelnaya-rlc-tsep-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D2D" w:rsidRPr="00BC4D2D" w:rsidRDefault="00BC4D2D" w:rsidP="00BC4D2D">
      <w:pPr>
        <w:shd w:val="clear" w:color="auto" w:fill="FFFFFF"/>
        <w:spacing w:after="167" w:line="352" w:lineRule="atLeast"/>
        <w:rPr>
          <w:ins w:id="30" w:author="Unknown"/>
          <w:rFonts w:ascii="Verdana" w:eastAsia="Times New Roman" w:hAnsi="Verdana" w:cs="Times New Roman"/>
          <w:sz w:val="20"/>
          <w:szCs w:val="20"/>
        </w:rPr>
      </w:pPr>
      <w:ins w:id="31" w:author="Unknown">
        <w:r w:rsidRPr="00BC4D2D">
          <w:rPr>
            <w:rFonts w:ascii="Verdana" w:eastAsia="Times New Roman" w:hAnsi="Verdana" w:cs="Times New Roman"/>
            <w:sz w:val="23"/>
            <w:szCs w:val="23"/>
          </w:rPr>
          <w:t>  Амплитудное значение тока </w:t>
        </w:r>
      </w:ins>
    </w:p>
    <w:p w:rsidR="00BC4D2D" w:rsidRPr="00BC4D2D" w:rsidRDefault="00BC4D2D" w:rsidP="00BC4D2D">
      <w:pPr>
        <w:shd w:val="clear" w:color="auto" w:fill="FFFFFF"/>
        <w:spacing w:after="167" w:line="352" w:lineRule="atLeast"/>
        <w:rPr>
          <w:ins w:id="32" w:author="Unknown"/>
          <w:rFonts w:ascii="Verdana" w:eastAsia="Times New Roman" w:hAnsi="Verdana" w:cs="Times New Roman"/>
          <w:sz w:val="20"/>
          <w:szCs w:val="20"/>
        </w:rPr>
      </w:pPr>
      <w:r w:rsidRPr="00BC4D2D">
        <w:rPr>
          <w:rFonts w:ascii="Verdana" w:eastAsia="Times New Roman" w:hAnsi="Verdana" w:cs="Times New Roman"/>
          <w:noProof/>
          <w:sz w:val="23"/>
          <w:szCs w:val="23"/>
        </w:rPr>
        <w:drawing>
          <wp:inline distT="0" distB="0" distL="0" distR="0">
            <wp:extent cx="2275205" cy="765810"/>
            <wp:effectExtent l="19050" t="0" r="0" b="0"/>
            <wp:docPr id="10" name="Рисунок 10" descr="http://electroandi.ru/images/posledovatelnaya-rlc-tsep/posledovatelnaya-rlc-tsep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electroandi.ru/images/posledovatelnaya-rlc-tsep/posledovatelnaya-rlc-tsep-1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D2D" w:rsidRPr="00BC4D2D" w:rsidRDefault="00BC4D2D" w:rsidP="00BC4D2D">
      <w:pPr>
        <w:shd w:val="clear" w:color="auto" w:fill="FFFFFF"/>
        <w:spacing w:after="167" w:line="352" w:lineRule="atLeast"/>
        <w:rPr>
          <w:ins w:id="33" w:author="Unknown"/>
          <w:rFonts w:ascii="Verdana" w:eastAsia="Times New Roman" w:hAnsi="Verdana" w:cs="Times New Roman"/>
          <w:sz w:val="20"/>
          <w:szCs w:val="20"/>
        </w:rPr>
      </w:pPr>
      <w:ins w:id="34" w:author="Unknown">
        <w:r w:rsidRPr="00BC4D2D">
          <w:rPr>
            <w:rFonts w:ascii="Verdana" w:eastAsia="Times New Roman" w:hAnsi="Verdana" w:cs="Times New Roman"/>
            <w:sz w:val="23"/>
            <w:szCs w:val="23"/>
          </w:rPr>
          <w:t> </w:t>
        </w:r>
      </w:ins>
    </w:p>
    <w:p w:rsidR="00BC4D2D" w:rsidRPr="00BC4D2D" w:rsidRDefault="00BC4D2D" w:rsidP="00BC4D2D">
      <w:pPr>
        <w:shd w:val="clear" w:color="auto" w:fill="FFFFFF"/>
        <w:spacing w:after="0" w:line="352" w:lineRule="atLeast"/>
        <w:rPr>
          <w:ins w:id="35" w:author="Unknown"/>
          <w:rFonts w:ascii="Verdana" w:eastAsia="Times New Roman" w:hAnsi="Verdana" w:cs="Times New Roman"/>
          <w:sz w:val="20"/>
          <w:szCs w:val="20"/>
        </w:rPr>
      </w:pPr>
      <w:ins w:id="36" w:author="Unknown">
        <w:r w:rsidRPr="00BC4D2D">
          <w:rPr>
            <w:rFonts w:ascii="Verdana" w:eastAsia="Times New Roman" w:hAnsi="Verdana" w:cs="Times New Roman"/>
            <w:sz w:val="23"/>
            <w:szCs w:val="23"/>
          </w:rPr>
          <w:t>  При</w:t>
        </w:r>
        <w:r w:rsidRPr="00BC4D2D">
          <w:rPr>
            <w:rFonts w:ascii="Verdana" w:eastAsia="Times New Roman" w:hAnsi="Verdana" w:cs="Times New Roman"/>
            <w:sz w:val="23"/>
          </w:rPr>
          <w:t> </w:t>
        </w:r>
        <w:r w:rsidRPr="00BC4D2D">
          <w:rPr>
            <w:rFonts w:ascii="Verdana" w:eastAsia="Times New Roman" w:hAnsi="Verdana" w:cs="Times New Roman"/>
            <w:sz w:val="23"/>
            <w:szCs w:val="23"/>
          </w:rPr>
          <w:fldChar w:fldCharType="begin"/>
        </w:r>
        <w:r w:rsidRPr="00BC4D2D">
          <w:rPr>
            <w:rFonts w:ascii="Verdana" w:eastAsia="Times New Roman" w:hAnsi="Verdana" w:cs="Times New Roman"/>
            <w:sz w:val="23"/>
            <w:szCs w:val="23"/>
          </w:rPr>
          <w:instrText xml:space="preserve"> HYPERLINK "http://electroandi.ru/toe/postroenie-vektornykh-diagramm.html" </w:instrText>
        </w:r>
        <w:r w:rsidRPr="00BC4D2D">
          <w:rPr>
            <w:rFonts w:ascii="Verdana" w:eastAsia="Times New Roman" w:hAnsi="Verdana" w:cs="Times New Roman"/>
            <w:sz w:val="23"/>
            <w:szCs w:val="23"/>
          </w:rPr>
          <w:fldChar w:fldCharType="separate"/>
        </w:r>
        <w:r w:rsidRPr="00BC4D2D">
          <w:rPr>
            <w:rFonts w:ascii="Verdana" w:eastAsia="Times New Roman" w:hAnsi="Verdana" w:cs="Times New Roman"/>
            <w:sz w:val="23"/>
          </w:rPr>
          <w:t>построении</w:t>
        </w:r>
        <w:r w:rsidRPr="00BC4D2D">
          <w:rPr>
            <w:rFonts w:ascii="Verdana" w:eastAsia="Times New Roman" w:hAnsi="Verdana" w:cs="Times New Roman"/>
            <w:sz w:val="23"/>
            <w:szCs w:val="23"/>
          </w:rPr>
          <w:fldChar w:fldCharType="end"/>
        </w:r>
        <w:r w:rsidRPr="00BC4D2D">
          <w:rPr>
            <w:rFonts w:ascii="Verdana" w:eastAsia="Times New Roman" w:hAnsi="Verdana" w:cs="Times New Roman"/>
            <w:sz w:val="23"/>
          </w:rPr>
          <w:t> </w:t>
        </w:r>
        <w:r w:rsidRPr="00BC4D2D">
          <w:rPr>
            <w:rFonts w:ascii="Verdana" w:eastAsia="Times New Roman" w:hAnsi="Verdana" w:cs="Times New Roman"/>
            <w:sz w:val="23"/>
            <w:szCs w:val="23"/>
          </w:rPr>
          <w:t>векторной диаграммы RLC-цепи возможны три случая:</w:t>
        </w:r>
      </w:ins>
    </w:p>
    <w:p w:rsidR="00BC4D2D" w:rsidRPr="00BC4D2D" w:rsidRDefault="00BC4D2D" w:rsidP="00BC4D2D">
      <w:pPr>
        <w:shd w:val="clear" w:color="auto" w:fill="FFFFFF"/>
        <w:spacing w:after="0" w:line="352" w:lineRule="atLeast"/>
        <w:rPr>
          <w:ins w:id="37" w:author="Unknown"/>
          <w:rFonts w:ascii="Verdana" w:eastAsia="Times New Roman" w:hAnsi="Verdana" w:cs="Times New Roman"/>
          <w:sz w:val="20"/>
          <w:szCs w:val="20"/>
        </w:rPr>
      </w:pPr>
      <w:ins w:id="38" w:author="Unknown">
        <w:r w:rsidRPr="00BC4D2D">
          <w:rPr>
            <w:rFonts w:ascii="Verdana" w:eastAsia="Times New Roman" w:hAnsi="Verdana" w:cs="Times New Roman"/>
            <w:sz w:val="23"/>
            <w:szCs w:val="23"/>
          </w:rPr>
          <w:t>1 – Цепь носит</w:t>
        </w:r>
        <w:r w:rsidRPr="00BC4D2D">
          <w:rPr>
            <w:rFonts w:ascii="Verdana" w:eastAsia="Times New Roman" w:hAnsi="Verdana" w:cs="Times New Roman"/>
            <w:b/>
            <w:bCs/>
            <w:sz w:val="23"/>
          </w:rPr>
          <w:t> активный характер</w:t>
        </w:r>
        <w:r w:rsidRPr="00BC4D2D">
          <w:rPr>
            <w:rFonts w:ascii="Verdana" w:eastAsia="Times New Roman" w:hAnsi="Verdana" w:cs="Times New Roman"/>
            <w:sz w:val="23"/>
            <w:szCs w:val="23"/>
          </w:rPr>
          <w:t>, сдвиг фаз равен нулю, индуктивное и емкостное сопротивления равны. При этом в такой цепи наблюдается</w:t>
        </w:r>
        <w:r w:rsidRPr="00BC4D2D">
          <w:rPr>
            <w:rFonts w:ascii="Verdana" w:eastAsia="Times New Roman" w:hAnsi="Verdana" w:cs="Times New Roman"/>
            <w:sz w:val="23"/>
          </w:rPr>
          <w:t> </w:t>
        </w:r>
        <w:r w:rsidRPr="00BC4D2D">
          <w:rPr>
            <w:rFonts w:ascii="Verdana" w:eastAsia="Times New Roman" w:hAnsi="Verdana" w:cs="Times New Roman"/>
            <w:sz w:val="23"/>
            <w:szCs w:val="23"/>
          </w:rPr>
          <w:fldChar w:fldCharType="begin"/>
        </w:r>
        <w:r w:rsidRPr="00BC4D2D">
          <w:rPr>
            <w:rFonts w:ascii="Verdana" w:eastAsia="Times New Roman" w:hAnsi="Verdana" w:cs="Times New Roman"/>
            <w:sz w:val="23"/>
            <w:szCs w:val="23"/>
          </w:rPr>
          <w:instrText xml:space="preserve"> HYPERLINK "http://electroandi.ru/toe/ac/rezonans-napryazhenij-i-rezonans-tokov.html" </w:instrText>
        </w:r>
        <w:r w:rsidRPr="00BC4D2D">
          <w:rPr>
            <w:rFonts w:ascii="Verdana" w:eastAsia="Times New Roman" w:hAnsi="Verdana" w:cs="Times New Roman"/>
            <w:sz w:val="23"/>
            <w:szCs w:val="23"/>
          </w:rPr>
          <w:fldChar w:fldCharType="separate"/>
        </w:r>
        <w:r w:rsidRPr="00BC4D2D">
          <w:rPr>
            <w:rFonts w:ascii="Verdana" w:eastAsia="Times New Roman" w:hAnsi="Verdana" w:cs="Times New Roman"/>
            <w:sz w:val="23"/>
          </w:rPr>
          <w:t>резонанс напряжений</w:t>
        </w:r>
        <w:r w:rsidRPr="00BC4D2D">
          <w:rPr>
            <w:rFonts w:ascii="Verdana" w:eastAsia="Times New Roman" w:hAnsi="Verdana" w:cs="Times New Roman"/>
            <w:sz w:val="23"/>
            <w:szCs w:val="23"/>
          </w:rPr>
          <w:fldChar w:fldCharType="end"/>
        </w:r>
        <w:r w:rsidRPr="00BC4D2D">
          <w:rPr>
            <w:rFonts w:ascii="Verdana" w:eastAsia="Times New Roman" w:hAnsi="Verdana" w:cs="Times New Roman"/>
            <w:sz w:val="23"/>
            <w:szCs w:val="23"/>
          </w:rPr>
          <w:t>. </w:t>
        </w:r>
      </w:ins>
    </w:p>
    <w:p w:rsidR="00BC4D2D" w:rsidRPr="00BC4D2D" w:rsidRDefault="00BC4D2D" w:rsidP="00BC4D2D">
      <w:pPr>
        <w:shd w:val="clear" w:color="auto" w:fill="FFFFFF"/>
        <w:spacing w:after="167" w:line="352" w:lineRule="atLeast"/>
        <w:rPr>
          <w:ins w:id="39" w:author="Unknown"/>
          <w:rFonts w:ascii="Verdana" w:eastAsia="Times New Roman" w:hAnsi="Verdana" w:cs="Times New Roman"/>
          <w:sz w:val="20"/>
          <w:szCs w:val="20"/>
        </w:rPr>
      </w:pPr>
      <w:r w:rsidRPr="00BC4D2D">
        <w:rPr>
          <w:rFonts w:ascii="Verdana" w:eastAsia="Times New Roman" w:hAnsi="Verdana" w:cs="Times New Roman"/>
          <w:noProof/>
          <w:sz w:val="23"/>
          <w:szCs w:val="23"/>
        </w:rPr>
        <w:drawing>
          <wp:inline distT="0" distB="0" distL="0" distR="0">
            <wp:extent cx="765810" cy="669925"/>
            <wp:effectExtent l="19050" t="0" r="0" b="0"/>
            <wp:docPr id="11" name="Рисунок 11" descr="http://electroandi.ru/images/posledovatelnaya-rlc-tsep/posledovatelnaya-rlc-tsep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electroandi.ru/images/posledovatelnaya-rlc-tsep/posledovatelnaya-rlc-tsep-1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40" w:author="Unknown">
        <w:r w:rsidRPr="00BC4D2D">
          <w:rPr>
            <w:rFonts w:ascii="Verdana" w:eastAsia="Times New Roman" w:hAnsi="Verdana" w:cs="Times New Roman"/>
            <w:sz w:val="23"/>
            <w:szCs w:val="23"/>
          </w:rPr>
          <w:t> </w:t>
        </w:r>
      </w:ins>
    </w:p>
    <w:p w:rsidR="00BC4D2D" w:rsidRPr="00BC4D2D" w:rsidRDefault="00BC4D2D" w:rsidP="00BC4D2D">
      <w:pPr>
        <w:shd w:val="clear" w:color="auto" w:fill="FFFFFF"/>
        <w:spacing w:after="167" w:line="352" w:lineRule="atLeast"/>
        <w:rPr>
          <w:ins w:id="41" w:author="Unknown"/>
          <w:rFonts w:ascii="Verdana" w:eastAsia="Times New Roman" w:hAnsi="Verdana" w:cs="Times New Roman"/>
          <w:sz w:val="20"/>
          <w:szCs w:val="20"/>
        </w:rPr>
      </w:pPr>
      <w:r w:rsidRPr="00BC4D2D">
        <w:rPr>
          <w:rFonts w:ascii="Verdana" w:eastAsia="Times New Roman" w:hAnsi="Verdana" w:cs="Times New Roman"/>
          <w:noProof/>
          <w:sz w:val="23"/>
          <w:szCs w:val="23"/>
        </w:rPr>
        <w:drawing>
          <wp:inline distT="0" distB="0" distL="0" distR="0">
            <wp:extent cx="3615055" cy="1977390"/>
            <wp:effectExtent l="19050" t="0" r="4445" b="0"/>
            <wp:docPr id="12" name="Рисунок 12" descr="http://electroandi.ru/images/posledovatelnaya-rlc-tsep/posledovatelnaya-rlc-tsep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electroandi.ru/images/posledovatelnaya-rlc-tsep/posledovatelnaya-rlc-tsep-1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97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D2D" w:rsidRPr="00BC4D2D" w:rsidRDefault="00BC4D2D" w:rsidP="00BC4D2D">
      <w:pPr>
        <w:shd w:val="clear" w:color="auto" w:fill="FFFFFF"/>
        <w:spacing w:after="167" w:line="352" w:lineRule="atLeast"/>
        <w:jc w:val="center"/>
        <w:rPr>
          <w:ins w:id="42" w:author="Unknown"/>
          <w:rFonts w:ascii="Verdana" w:eastAsia="Times New Roman" w:hAnsi="Verdana" w:cs="Times New Roman"/>
          <w:sz w:val="20"/>
          <w:szCs w:val="20"/>
        </w:rPr>
      </w:pPr>
      <w:ins w:id="43" w:author="Unknown">
        <w:r w:rsidRPr="00BC4D2D">
          <w:rPr>
            <w:rFonts w:ascii="Verdana" w:eastAsia="Times New Roman" w:hAnsi="Verdana" w:cs="Times New Roman"/>
            <w:sz w:val="23"/>
            <w:szCs w:val="23"/>
          </w:rPr>
          <w:t> </w:t>
        </w:r>
      </w:ins>
    </w:p>
    <w:p w:rsidR="00BC4D2D" w:rsidRPr="00BC4D2D" w:rsidRDefault="00BC4D2D" w:rsidP="00BC4D2D">
      <w:pPr>
        <w:shd w:val="clear" w:color="auto" w:fill="FFFFFF"/>
        <w:spacing w:after="167" w:line="352" w:lineRule="atLeast"/>
        <w:rPr>
          <w:ins w:id="44" w:author="Unknown"/>
          <w:rFonts w:ascii="Verdana" w:eastAsia="Times New Roman" w:hAnsi="Verdana" w:cs="Times New Roman"/>
          <w:sz w:val="20"/>
          <w:szCs w:val="20"/>
        </w:rPr>
      </w:pPr>
      <w:ins w:id="45" w:author="Unknown">
        <w:r w:rsidRPr="00BC4D2D">
          <w:rPr>
            <w:rFonts w:ascii="Verdana" w:eastAsia="Times New Roman" w:hAnsi="Verdana" w:cs="Times New Roman"/>
            <w:sz w:val="23"/>
            <w:szCs w:val="23"/>
          </w:rPr>
          <w:t>2 – Цепь носит</w:t>
        </w:r>
        <w:r w:rsidRPr="00BC4D2D">
          <w:rPr>
            <w:rFonts w:ascii="Verdana" w:eastAsia="Times New Roman" w:hAnsi="Verdana" w:cs="Times New Roman"/>
            <w:b/>
            <w:bCs/>
            <w:sz w:val="23"/>
          </w:rPr>
          <w:t> индуктивный характер</w:t>
        </w:r>
        <w:r w:rsidRPr="00BC4D2D">
          <w:rPr>
            <w:rFonts w:ascii="Verdana" w:eastAsia="Times New Roman" w:hAnsi="Verdana" w:cs="Times New Roman"/>
            <w:sz w:val="23"/>
            <w:szCs w:val="23"/>
          </w:rPr>
          <w:t>, в этом случае индуктивное сопротивление больше чем емкостное. </w:t>
        </w:r>
      </w:ins>
    </w:p>
    <w:p w:rsidR="00BC4D2D" w:rsidRPr="00BC4D2D" w:rsidRDefault="00BC4D2D" w:rsidP="00BC4D2D">
      <w:pPr>
        <w:shd w:val="clear" w:color="auto" w:fill="FFFFFF"/>
        <w:spacing w:after="167" w:line="352" w:lineRule="atLeast"/>
        <w:rPr>
          <w:ins w:id="46" w:author="Unknown"/>
          <w:rFonts w:ascii="Verdana" w:eastAsia="Times New Roman" w:hAnsi="Verdana" w:cs="Times New Roman"/>
          <w:sz w:val="20"/>
          <w:szCs w:val="20"/>
        </w:rPr>
      </w:pPr>
      <w:r w:rsidRPr="00BC4D2D">
        <w:rPr>
          <w:rFonts w:ascii="Verdana" w:eastAsia="Times New Roman" w:hAnsi="Verdana" w:cs="Times New Roman"/>
          <w:noProof/>
          <w:sz w:val="23"/>
          <w:szCs w:val="23"/>
        </w:rPr>
        <w:drawing>
          <wp:inline distT="0" distB="0" distL="0" distR="0">
            <wp:extent cx="840105" cy="690880"/>
            <wp:effectExtent l="19050" t="0" r="0" b="0"/>
            <wp:docPr id="13" name="Рисунок 13" descr="http://electroandi.ru/images/posledovatelnaya-rlc-tsep/posledovatelnaya-rlc-tsep-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electroandi.ru/images/posledovatelnaya-rlc-tsep/posledovatelnaya-rlc-tsep-13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47" w:author="Unknown">
        <w:r w:rsidRPr="00BC4D2D">
          <w:rPr>
            <w:rFonts w:ascii="Verdana" w:eastAsia="Times New Roman" w:hAnsi="Verdana" w:cs="Times New Roman"/>
            <w:sz w:val="23"/>
            <w:szCs w:val="23"/>
          </w:rPr>
          <w:t> </w:t>
        </w:r>
      </w:ins>
    </w:p>
    <w:p w:rsidR="00BC4D2D" w:rsidRPr="00BC4D2D" w:rsidRDefault="00BC4D2D" w:rsidP="00BC4D2D">
      <w:pPr>
        <w:shd w:val="clear" w:color="auto" w:fill="FFFFFF"/>
        <w:spacing w:after="167" w:line="352" w:lineRule="atLeast"/>
        <w:rPr>
          <w:ins w:id="48" w:author="Unknown"/>
          <w:rFonts w:ascii="Verdana" w:eastAsia="Times New Roman" w:hAnsi="Verdana" w:cs="Times New Roman"/>
          <w:sz w:val="20"/>
          <w:szCs w:val="20"/>
        </w:rPr>
      </w:pPr>
      <w:r w:rsidRPr="00BC4D2D">
        <w:rPr>
          <w:rFonts w:ascii="Verdana" w:eastAsia="Times New Roman" w:hAnsi="Verdana" w:cs="Times New Roman"/>
          <w:noProof/>
          <w:sz w:val="23"/>
          <w:szCs w:val="23"/>
        </w:rPr>
        <w:lastRenderedPageBreak/>
        <w:drawing>
          <wp:inline distT="0" distB="0" distL="0" distR="0">
            <wp:extent cx="3615055" cy="2732405"/>
            <wp:effectExtent l="19050" t="0" r="4445" b="0"/>
            <wp:docPr id="14" name="Рисунок 14" descr="http://electroandi.ru/images/posledovatelnaya-rlc-tsep/posledovatelnaya-rlc-tsep-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electroandi.ru/images/posledovatelnaya-rlc-tsep/posledovatelnaya-rlc-tsep-14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73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49" w:author="Unknown">
        <w:r w:rsidRPr="00BC4D2D">
          <w:rPr>
            <w:rFonts w:ascii="Verdana" w:eastAsia="Times New Roman" w:hAnsi="Verdana" w:cs="Times New Roman"/>
            <w:sz w:val="23"/>
            <w:szCs w:val="23"/>
          </w:rPr>
          <w:t> </w:t>
        </w:r>
      </w:ins>
    </w:p>
    <w:p w:rsidR="00BC4D2D" w:rsidRPr="00BC4D2D" w:rsidRDefault="00BC4D2D" w:rsidP="00BC4D2D">
      <w:pPr>
        <w:shd w:val="clear" w:color="auto" w:fill="FFFFFF"/>
        <w:spacing w:after="167" w:line="352" w:lineRule="atLeast"/>
        <w:rPr>
          <w:ins w:id="50" w:author="Unknown"/>
          <w:rFonts w:ascii="Verdana" w:eastAsia="Times New Roman" w:hAnsi="Verdana" w:cs="Times New Roman"/>
          <w:sz w:val="20"/>
          <w:szCs w:val="20"/>
        </w:rPr>
      </w:pPr>
      <w:ins w:id="51" w:author="Unknown">
        <w:r w:rsidRPr="00BC4D2D">
          <w:rPr>
            <w:rFonts w:ascii="Verdana" w:eastAsia="Times New Roman" w:hAnsi="Verdana" w:cs="Times New Roman"/>
            <w:sz w:val="23"/>
            <w:szCs w:val="23"/>
          </w:rPr>
          <w:t xml:space="preserve">  На векторной диаграмме, как правило, сначала откладывают вектор напряжения на катушке индуктивности, а затем из него </w:t>
        </w:r>
      </w:ins>
      <w:r w:rsidRPr="00BC4D2D">
        <w:rPr>
          <w:rFonts w:ascii="Verdana" w:eastAsia="Times New Roman" w:hAnsi="Verdana" w:cs="Times New Roman"/>
          <w:sz w:val="23"/>
          <w:szCs w:val="23"/>
        </w:rPr>
        <w:t>вычитают</w:t>
      </w:r>
      <w:ins w:id="52" w:author="Unknown">
        <w:r w:rsidRPr="00BC4D2D">
          <w:rPr>
            <w:rFonts w:ascii="Verdana" w:eastAsia="Times New Roman" w:hAnsi="Verdana" w:cs="Times New Roman"/>
            <w:sz w:val="23"/>
            <w:szCs w:val="23"/>
          </w:rPr>
          <w:t xml:space="preserve"> напряжение на конденсаторе. После этого проводят вектор общего напряжения и определяют сдвиг фаз φ.</w:t>
        </w:r>
      </w:ins>
    </w:p>
    <w:p w:rsidR="00BC4D2D" w:rsidRPr="00BC4D2D" w:rsidRDefault="00BC4D2D" w:rsidP="00BC4D2D">
      <w:pPr>
        <w:shd w:val="clear" w:color="auto" w:fill="FFFFFF"/>
        <w:spacing w:after="167" w:line="352" w:lineRule="atLeast"/>
        <w:rPr>
          <w:ins w:id="53" w:author="Unknown"/>
          <w:rFonts w:ascii="Verdana" w:eastAsia="Times New Roman" w:hAnsi="Verdana" w:cs="Times New Roman"/>
          <w:sz w:val="20"/>
          <w:szCs w:val="20"/>
        </w:rPr>
      </w:pPr>
      <w:ins w:id="54" w:author="Unknown">
        <w:r w:rsidRPr="00BC4D2D">
          <w:rPr>
            <w:rFonts w:ascii="Verdana" w:eastAsia="Times New Roman" w:hAnsi="Verdana" w:cs="Times New Roman"/>
            <w:sz w:val="23"/>
            <w:szCs w:val="23"/>
          </w:rPr>
          <w:t>3 – Цепи носит</w:t>
        </w:r>
        <w:r w:rsidRPr="00BC4D2D">
          <w:rPr>
            <w:rFonts w:ascii="Verdana" w:eastAsia="Times New Roman" w:hAnsi="Verdana" w:cs="Times New Roman"/>
            <w:sz w:val="23"/>
          </w:rPr>
          <w:t> </w:t>
        </w:r>
        <w:r w:rsidRPr="00BC4D2D">
          <w:rPr>
            <w:rFonts w:ascii="Verdana" w:eastAsia="Times New Roman" w:hAnsi="Verdana" w:cs="Times New Roman"/>
            <w:b/>
            <w:bCs/>
            <w:sz w:val="23"/>
          </w:rPr>
          <w:t>емкостной характер</w:t>
        </w:r>
        <w:r w:rsidRPr="00BC4D2D">
          <w:rPr>
            <w:rFonts w:ascii="Verdana" w:eastAsia="Times New Roman" w:hAnsi="Verdana" w:cs="Times New Roman"/>
            <w:sz w:val="23"/>
            <w:szCs w:val="23"/>
          </w:rPr>
          <w:t>, при этом емкостное сопротивление больше чем индуктивное. </w:t>
        </w:r>
      </w:ins>
    </w:p>
    <w:p w:rsidR="00BC4D2D" w:rsidRPr="00BC4D2D" w:rsidRDefault="00BC4D2D" w:rsidP="00BC4D2D">
      <w:pPr>
        <w:shd w:val="clear" w:color="auto" w:fill="FFFFFF"/>
        <w:spacing w:after="167" w:line="352" w:lineRule="atLeast"/>
        <w:jc w:val="center"/>
        <w:rPr>
          <w:ins w:id="55" w:author="Unknown"/>
          <w:rFonts w:ascii="Verdana" w:eastAsia="Times New Roman" w:hAnsi="Verdana" w:cs="Times New Roman"/>
          <w:sz w:val="20"/>
          <w:szCs w:val="20"/>
        </w:rPr>
      </w:pPr>
      <w:r w:rsidRPr="00BC4D2D">
        <w:rPr>
          <w:rFonts w:ascii="Verdana" w:eastAsia="Times New Roman" w:hAnsi="Verdana" w:cs="Times New Roman"/>
          <w:noProof/>
          <w:sz w:val="23"/>
          <w:szCs w:val="23"/>
        </w:rPr>
        <w:drawing>
          <wp:inline distT="0" distB="0" distL="0" distR="0">
            <wp:extent cx="850900" cy="669925"/>
            <wp:effectExtent l="19050" t="0" r="6350" b="0"/>
            <wp:docPr id="15" name="Рисунок 15" descr="http://electroandi.ru/images/posledovatelnaya-rlc-tsep/posledovatelnaya-rlc-tsep-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electroandi.ru/images/posledovatelnaya-rlc-tsep/posledovatelnaya-rlc-tsep-15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56" w:author="Unknown">
        <w:r w:rsidRPr="00BC4D2D">
          <w:rPr>
            <w:rFonts w:ascii="Verdana" w:eastAsia="Times New Roman" w:hAnsi="Verdana" w:cs="Times New Roman"/>
            <w:sz w:val="23"/>
            <w:szCs w:val="23"/>
          </w:rPr>
          <w:t> </w:t>
        </w:r>
      </w:ins>
    </w:p>
    <w:p w:rsidR="00BC4D2D" w:rsidRPr="00BC4D2D" w:rsidRDefault="00BC4D2D" w:rsidP="00BC4D2D">
      <w:pPr>
        <w:shd w:val="clear" w:color="auto" w:fill="FFFFFF"/>
        <w:spacing w:after="167" w:line="352" w:lineRule="atLeast"/>
        <w:jc w:val="center"/>
        <w:rPr>
          <w:ins w:id="57" w:author="Unknown"/>
          <w:rFonts w:ascii="Verdana" w:eastAsia="Times New Roman" w:hAnsi="Verdana" w:cs="Times New Roman"/>
          <w:sz w:val="20"/>
          <w:szCs w:val="20"/>
        </w:rPr>
      </w:pPr>
      <w:r w:rsidRPr="00BC4D2D">
        <w:rPr>
          <w:rFonts w:ascii="Verdana" w:eastAsia="Times New Roman" w:hAnsi="Verdana" w:cs="Times New Roman"/>
          <w:noProof/>
          <w:sz w:val="23"/>
          <w:szCs w:val="23"/>
        </w:rPr>
        <w:drawing>
          <wp:inline distT="0" distB="0" distL="0" distR="0">
            <wp:extent cx="3615055" cy="2785745"/>
            <wp:effectExtent l="19050" t="0" r="4445" b="0"/>
            <wp:docPr id="16" name="Рисунок 16" descr="http://electroandi.ru/images/posledovatelnaya-rlc-tsep/posledovatelnaya-rlc-tsep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electroandi.ru/images/posledovatelnaya-rlc-tsep/posledovatelnaya-rlc-tsep-16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78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D2D" w:rsidRPr="00BC4D2D" w:rsidRDefault="00BC4D2D" w:rsidP="00BC4D2D">
      <w:pPr>
        <w:shd w:val="clear" w:color="auto" w:fill="FFFFFF"/>
        <w:spacing w:after="167" w:line="352" w:lineRule="atLeast"/>
        <w:rPr>
          <w:ins w:id="58" w:author="Unknown"/>
          <w:rFonts w:ascii="Verdana" w:eastAsia="Times New Roman" w:hAnsi="Verdana" w:cs="Times New Roman"/>
          <w:sz w:val="20"/>
          <w:szCs w:val="20"/>
        </w:rPr>
      </w:pPr>
      <w:ins w:id="59" w:author="Unknown">
        <w:r w:rsidRPr="00BC4D2D">
          <w:rPr>
            <w:rFonts w:ascii="Verdana" w:eastAsia="Times New Roman" w:hAnsi="Verdana" w:cs="Times New Roman"/>
            <w:sz w:val="23"/>
            <w:szCs w:val="23"/>
          </w:rPr>
          <w:t>  Построение векторной диаграммы выполняется аналогично цепи индуктивного характера, за тем исключением, что здесь сдвиг фаз отрицателен и вычитается индуктивное напряжение из напряжения на емкости.</w:t>
        </w:r>
      </w:ins>
    </w:p>
    <w:p w:rsidR="00BC4D2D" w:rsidRPr="00BC4D2D" w:rsidRDefault="00BC4D2D" w:rsidP="00BC4D2D">
      <w:pPr>
        <w:shd w:val="clear" w:color="auto" w:fill="FFFFFF"/>
        <w:spacing w:after="167" w:line="352" w:lineRule="atLeast"/>
        <w:rPr>
          <w:ins w:id="60" w:author="Unknown"/>
          <w:rFonts w:ascii="Verdana" w:eastAsia="Times New Roman" w:hAnsi="Verdana" w:cs="Times New Roman"/>
          <w:sz w:val="20"/>
          <w:szCs w:val="20"/>
        </w:rPr>
      </w:pPr>
      <w:ins w:id="61" w:author="Unknown">
        <w:r w:rsidRPr="00BC4D2D">
          <w:rPr>
            <w:rFonts w:ascii="Verdana" w:eastAsia="Times New Roman" w:hAnsi="Verdana" w:cs="Times New Roman"/>
            <w:sz w:val="23"/>
            <w:szCs w:val="23"/>
          </w:rPr>
          <w:lastRenderedPageBreak/>
          <w:t>Пример задачи</w:t>
        </w:r>
      </w:ins>
    </w:p>
    <w:p w:rsidR="00BC4D2D" w:rsidRPr="00BC4D2D" w:rsidRDefault="00BC4D2D" w:rsidP="00BC4D2D">
      <w:pPr>
        <w:shd w:val="clear" w:color="auto" w:fill="FFFFFF"/>
        <w:spacing w:after="167" w:line="352" w:lineRule="atLeast"/>
        <w:rPr>
          <w:ins w:id="62" w:author="Unknown"/>
          <w:rFonts w:ascii="Verdana" w:eastAsia="Times New Roman" w:hAnsi="Verdana" w:cs="Times New Roman"/>
          <w:sz w:val="20"/>
          <w:szCs w:val="20"/>
        </w:rPr>
      </w:pPr>
      <w:ins w:id="63" w:author="Unknown">
        <w:r w:rsidRPr="00BC4D2D">
          <w:rPr>
            <w:rFonts w:ascii="Verdana" w:eastAsia="Times New Roman" w:hAnsi="Verdana" w:cs="Times New Roman"/>
            <w:i/>
            <w:iCs/>
            <w:sz w:val="23"/>
          </w:rPr>
          <w:t>  </w:t>
        </w:r>
        <w:r w:rsidRPr="00BC4D2D">
          <w:rPr>
            <w:rFonts w:ascii="Verdana" w:eastAsia="Times New Roman" w:hAnsi="Verdana" w:cs="Times New Roman"/>
            <w:b/>
            <w:bCs/>
            <w:i/>
            <w:iCs/>
            <w:sz w:val="23"/>
          </w:rPr>
          <w:t>Цепь состоит из последовательно включенных резистора сопротивлением 25 Ом, конденсатора емкостью 200 мкФ и катушки индуктивности 30 мГн. Ток, протекающий в цепи, равен 0,75 А. Определите U,U</w:t>
        </w:r>
        <w:r w:rsidRPr="00BC4D2D">
          <w:rPr>
            <w:rFonts w:ascii="Verdana" w:eastAsia="Times New Roman" w:hAnsi="Verdana" w:cs="Times New Roman"/>
            <w:b/>
            <w:bCs/>
            <w:i/>
            <w:iCs/>
            <w:sz w:val="23"/>
            <w:vertAlign w:val="subscript"/>
          </w:rPr>
          <w:t>R</w:t>
        </w:r>
        <w:r w:rsidRPr="00BC4D2D">
          <w:rPr>
            <w:rFonts w:ascii="Verdana" w:eastAsia="Times New Roman" w:hAnsi="Verdana" w:cs="Times New Roman"/>
            <w:b/>
            <w:bCs/>
            <w:i/>
            <w:iCs/>
            <w:sz w:val="23"/>
          </w:rPr>
          <w:t>,U</w:t>
        </w:r>
        <w:r w:rsidRPr="00BC4D2D">
          <w:rPr>
            <w:rFonts w:ascii="Verdana" w:eastAsia="Times New Roman" w:hAnsi="Verdana" w:cs="Times New Roman"/>
            <w:b/>
            <w:bCs/>
            <w:i/>
            <w:iCs/>
            <w:sz w:val="23"/>
            <w:vertAlign w:val="subscript"/>
          </w:rPr>
          <w:t>L</w:t>
        </w:r>
        <w:r w:rsidRPr="00BC4D2D">
          <w:rPr>
            <w:rFonts w:ascii="Verdana" w:eastAsia="Times New Roman" w:hAnsi="Verdana" w:cs="Times New Roman"/>
            <w:b/>
            <w:bCs/>
            <w:i/>
            <w:iCs/>
            <w:sz w:val="23"/>
          </w:rPr>
          <w:t>,U</w:t>
        </w:r>
        <w:r w:rsidRPr="00BC4D2D">
          <w:rPr>
            <w:rFonts w:ascii="Verdana" w:eastAsia="Times New Roman" w:hAnsi="Verdana" w:cs="Times New Roman"/>
            <w:b/>
            <w:bCs/>
            <w:i/>
            <w:iCs/>
            <w:sz w:val="23"/>
            <w:vertAlign w:val="subscript"/>
          </w:rPr>
          <w:t>C</w:t>
        </w:r>
        <w:r w:rsidRPr="00BC4D2D">
          <w:rPr>
            <w:rFonts w:ascii="Verdana" w:eastAsia="Times New Roman" w:hAnsi="Verdana" w:cs="Times New Roman"/>
            <w:b/>
            <w:bCs/>
            <w:i/>
            <w:iCs/>
            <w:sz w:val="23"/>
          </w:rPr>
          <w:t>,</w:t>
        </w:r>
        <w:proofErr w:type="spellStart"/>
        <w:r w:rsidRPr="00BC4D2D">
          <w:rPr>
            <w:rFonts w:ascii="Verdana" w:eastAsia="Times New Roman" w:hAnsi="Verdana" w:cs="Times New Roman"/>
            <w:b/>
            <w:bCs/>
            <w:i/>
            <w:iCs/>
            <w:sz w:val="23"/>
          </w:rPr>
          <w:t>φ</w:t>
        </w:r>
        <w:proofErr w:type="spellEnd"/>
        <w:r w:rsidRPr="00BC4D2D">
          <w:rPr>
            <w:rFonts w:ascii="Verdana" w:eastAsia="Times New Roman" w:hAnsi="Verdana" w:cs="Times New Roman"/>
            <w:b/>
            <w:bCs/>
            <w:i/>
            <w:iCs/>
            <w:sz w:val="23"/>
          </w:rPr>
          <w:t>. Постройте векторную диаграмму и определите характер цепи.</w:t>
        </w:r>
      </w:ins>
    </w:p>
    <w:p w:rsidR="00BC4D2D" w:rsidRPr="00BC4D2D" w:rsidRDefault="00BC4D2D" w:rsidP="00BC4D2D">
      <w:pPr>
        <w:shd w:val="clear" w:color="auto" w:fill="FFFFFF"/>
        <w:spacing w:after="167" w:line="352" w:lineRule="atLeast"/>
        <w:rPr>
          <w:ins w:id="64" w:author="Unknown"/>
          <w:rFonts w:ascii="Verdana" w:eastAsia="Times New Roman" w:hAnsi="Verdana" w:cs="Times New Roman"/>
          <w:sz w:val="20"/>
          <w:szCs w:val="20"/>
        </w:rPr>
      </w:pPr>
      <w:ins w:id="65" w:author="Unknown">
        <w:r w:rsidRPr="00BC4D2D">
          <w:rPr>
            <w:rFonts w:ascii="Verdana" w:eastAsia="Times New Roman" w:hAnsi="Verdana" w:cs="Times New Roman"/>
            <w:sz w:val="23"/>
            <w:szCs w:val="23"/>
          </w:rPr>
          <w:t>Найдем напряжение на каждом из элементов </w:t>
        </w:r>
      </w:ins>
    </w:p>
    <w:p w:rsidR="00BC4D2D" w:rsidRPr="00BC4D2D" w:rsidRDefault="00BC4D2D" w:rsidP="00BC4D2D">
      <w:pPr>
        <w:shd w:val="clear" w:color="auto" w:fill="FFFFFF"/>
        <w:spacing w:after="167" w:line="352" w:lineRule="atLeast"/>
        <w:rPr>
          <w:ins w:id="66" w:author="Unknown"/>
          <w:rFonts w:ascii="Verdana" w:eastAsia="Times New Roman" w:hAnsi="Verdana" w:cs="Times New Roman"/>
          <w:sz w:val="20"/>
          <w:szCs w:val="20"/>
        </w:rPr>
      </w:pPr>
      <w:r w:rsidRPr="00BC4D2D">
        <w:rPr>
          <w:rFonts w:ascii="Verdana" w:eastAsia="Times New Roman" w:hAnsi="Verdana" w:cs="Times New Roman"/>
          <w:noProof/>
          <w:sz w:val="23"/>
          <w:szCs w:val="23"/>
        </w:rPr>
        <w:drawing>
          <wp:inline distT="0" distB="0" distL="0" distR="0">
            <wp:extent cx="4518660" cy="1223010"/>
            <wp:effectExtent l="19050" t="0" r="0" b="0"/>
            <wp:docPr id="17" name="Рисунок 17" descr="http://electroandi.ru/images/posledovatelnaya-rlc-tsep/posledovatelnaya-rlc-tsep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electroandi.ru/images/posledovatelnaya-rlc-tsep/posledovatelnaya-rlc-tsep-17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D2D" w:rsidRPr="00BC4D2D" w:rsidRDefault="00BC4D2D" w:rsidP="00BC4D2D">
      <w:pPr>
        <w:shd w:val="clear" w:color="auto" w:fill="FFFFFF"/>
        <w:spacing w:after="167" w:line="352" w:lineRule="atLeast"/>
        <w:rPr>
          <w:ins w:id="67" w:author="Unknown"/>
          <w:rFonts w:ascii="Verdana" w:eastAsia="Times New Roman" w:hAnsi="Verdana" w:cs="Times New Roman"/>
          <w:sz w:val="20"/>
          <w:szCs w:val="20"/>
        </w:rPr>
      </w:pPr>
      <w:ins w:id="68" w:author="Unknown">
        <w:r w:rsidRPr="00BC4D2D">
          <w:rPr>
            <w:rFonts w:ascii="Verdana" w:eastAsia="Times New Roman" w:hAnsi="Verdana" w:cs="Times New Roman"/>
            <w:sz w:val="23"/>
            <w:szCs w:val="23"/>
          </w:rPr>
          <w:t> И общее в цепи</w:t>
        </w:r>
      </w:ins>
    </w:p>
    <w:p w:rsidR="00BC4D2D" w:rsidRPr="00BC4D2D" w:rsidRDefault="00BC4D2D" w:rsidP="00BC4D2D">
      <w:pPr>
        <w:shd w:val="clear" w:color="auto" w:fill="FFFFFF"/>
        <w:spacing w:after="167" w:line="352" w:lineRule="atLeast"/>
        <w:rPr>
          <w:ins w:id="69" w:author="Unknown"/>
          <w:rFonts w:ascii="Verdana" w:eastAsia="Times New Roman" w:hAnsi="Verdana" w:cs="Times New Roman"/>
          <w:sz w:val="20"/>
          <w:szCs w:val="20"/>
        </w:rPr>
      </w:pPr>
      <w:r w:rsidRPr="00BC4D2D">
        <w:rPr>
          <w:rFonts w:ascii="Verdana" w:eastAsia="Times New Roman" w:hAnsi="Verdana" w:cs="Times New Roman"/>
          <w:noProof/>
          <w:sz w:val="20"/>
          <w:szCs w:val="20"/>
        </w:rPr>
        <w:drawing>
          <wp:inline distT="0" distB="0" distL="0" distR="0">
            <wp:extent cx="5709920" cy="712470"/>
            <wp:effectExtent l="19050" t="0" r="5080" b="0"/>
            <wp:docPr id="18" name="Рисунок 18" descr="http://electroandi.ru/images/posledovatelnaya-rlc-tsep/posledovatelnaya-rlc-tsep-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electroandi.ru/images/posledovatelnaya-rlc-tsep/posledovatelnaya-rlc-tsep-18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D2D" w:rsidRPr="00BC4D2D" w:rsidRDefault="00BC4D2D" w:rsidP="00BC4D2D">
      <w:pPr>
        <w:shd w:val="clear" w:color="auto" w:fill="FFFFFF"/>
        <w:spacing w:after="167" w:line="352" w:lineRule="atLeast"/>
        <w:rPr>
          <w:ins w:id="70" w:author="Unknown"/>
          <w:rFonts w:ascii="Verdana" w:eastAsia="Times New Roman" w:hAnsi="Verdana" w:cs="Times New Roman"/>
          <w:sz w:val="20"/>
          <w:szCs w:val="20"/>
        </w:rPr>
      </w:pPr>
      <w:ins w:id="71" w:author="Unknown">
        <w:r w:rsidRPr="00BC4D2D">
          <w:rPr>
            <w:rFonts w:ascii="Verdana" w:eastAsia="Times New Roman" w:hAnsi="Verdana" w:cs="Times New Roman"/>
            <w:sz w:val="23"/>
            <w:szCs w:val="23"/>
          </w:rPr>
          <w:t>Сдвиг фаз равен </w:t>
        </w:r>
      </w:ins>
    </w:p>
    <w:p w:rsidR="00BC4D2D" w:rsidRPr="00BC4D2D" w:rsidRDefault="00BC4D2D" w:rsidP="00BC4D2D">
      <w:pPr>
        <w:shd w:val="clear" w:color="auto" w:fill="FFFFFF"/>
        <w:spacing w:after="167" w:line="352" w:lineRule="atLeast"/>
        <w:rPr>
          <w:ins w:id="72" w:author="Unknown"/>
          <w:rFonts w:ascii="Verdana" w:eastAsia="Times New Roman" w:hAnsi="Verdana" w:cs="Times New Roman"/>
          <w:sz w:val="20"/>
          <w:szCs w:val="20"/>
        </w:rPr>
      </w:pPr>
      <w:r w:rsidRPr="00BC4D2D">
        <w:rPr>
          <w:rFonts w:ascii="Verdana" w:eastAsia="Times New Roman" w:hAnsi="Verdana" w:cs="Times New Roman"/>
          <w:noProof/>
          <w:sz w:val="23"/>
          <w:szCs w:val="23"/>
        </w:rPr>
        <w:drawing>
          <wp:inline distT="0" distB="0" distL="0" distR="0">
            <wp:extent cx="4274185" cy="531495"/>
            <wp:effectExtent l="19050" t="0" r="0" b="0"/>
            <wp:docPr id="19" name="Рисунок 19" descr="http://electroandi.ru/images/posledovatelnaya-rlc-tsep/posledovatelnaya-rlc-tsep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electroandi.ru/images/posledovatelnaya-rlc-tsep/posledovatelnaya-rlc-tsep-19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D2D" w:rsidRPr="00BC4D2D" w:rsidRDefault="00BC4D2D" w:rsidP="00BC4D2D">
      <w:pPr>
        <w:shd w:val="clear" w:color="auto" w:fill="FFFFFF"/>
        <w:spacing w:after="167" w:line="352" w:lineRule="atLeast"/>
        <w:rPr>
          <w:ins w:id="73" w:author="Unknown"/>
          <w:rFonts w:ascii="Verdana" w:eastAsia="Times New Roman" w:hAnsi="Verdana" w:cs="Times New Roman"/>
          <w:sz w:val="20"/>
          <w:szCs w:val="20"/>
        </w:rPr>
      </w:pPr>
      <w:ins w:id="74" w:author="Unknown">
        <w:r w:rsidRPr="00BC4D2D">
          <w:rPr>
            <w:rFonts w:ascii="Verdana" w:eastAsia="Times New Roman" w:hAnsi="Verdana" w:cs="Times New Roman"/>
            <w:sz w:val="23"/>
            <w:szCs w:val="23"/>
          </w:rPr>
          <w:t>Векторная диаграмма</w:t>
        </w:r>
      </w:ins>
    </w:p>
    <w:p w:rsidR="00BC4D2D" w:rsidRPr="00BC4D2D" w:rsidRDefault="00BC4D2D" w:rsidP="00BC4D2D">
      <w:pPr>
        <w:shd w:val="clear" w:color="auto" w:fill="FFFFFF"/>
        <w:spacing w:after="167" w:line="352" w:lineRule="atLeast"/>
        <w:rPr>
          <w:ins w:id="75" w:author="Unknown"/>
          <w:rFonts w:ascii="Verdana" w:eastAsia="Times New Roman" w:hAnsi="Verdana" w:cs="Times New Roman"/>
          <w:sz w:val="20"/>
          <w:szCs w:val="20"/>
        </w:rPr>
      </w:pPr>
      <w:r w:rsidRPr="00BC4D2D">
        <w:rPr>
          <w:rFonts w:ascii="Verdana" w:eastAsia="Times New Roman" w:hAnsi="Verdana" w:cs="Times New Roman"/>
          <w:noProof/>
          <w:sz w:val="23"/>
          <w:szCs w:val="23"/>
        </w:rPr>
        <w:drawing>
          <wp:inline distT="0" distB="0" distL="0" distR="0">
            <wp:extent cx="3615055" cy="1892300"/>
            <wp:effectExtent l="19050" t="0" r="4445" b="0"/>
            <wp:docPr id="20" name="Рисунок 20" descr="http://electroandi.ru/images/posledovatelnaya-rlc-tsep/posledovatelnaya-rlc-tsep-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electroandi.ru/images/posledovatelnaya-rlc-tsep/posledovatelnaya-rlc-tsep-20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D2D" w:rsidRPr="00BC4D2D" w:rsidRDefault="00BC4D2D" w:rsidP="00BC4D2D">
      <w:pPr>
        <w:shd w:val="clear" w:color="auto" w:fill="FFFFFF"/>
        <w:spacing w:after="167" w:line="352" w:lineRule="atLeast"/>
        <w:rPr>
          <w:ins w:id="76" w:author="Unknown"/>
          <w:rFonts w:ascii="Verdana" w:eastAsia="Times New Roman" w:hAnsi="Verdana" w:cs="Times New Roman"/>
          <w:sz w:val="20"/>
          <w:szCs w:val="20"/>
        </w:rPr>
      </w:pPr>
      <w:ins w:id="77" w:author="Unknown">
        <w:r w:rsidRPr="00BC4D2D">
          <w:rPr>
            <w:rFonts w:ascii="Verdana" w:eastAsia="Times New Roman" w:hAnsi="Verdana" w:cs="Times New Roman"/>
            <w:sz w:val="20"/>
            <w:szCs w:val="20"/>
          </w:rPr>
          <w:t> </w:t>
        </w:r>
      </w:ins>
    </w:p>
    <w:p w:rsidR="00BC4D2D" w:rsidRPr="00BC4D2D" w:rsidRDefault="00BC4D2D" w:rsidP="00BC4D2D">
      <w:pPr>
        <w:shd w:val="clear" w:color="auto" w:fill="FFFFFF"/>
        <w:spacing w:after="167" w:line="352" w:lineRule="atLeast"/>
        <w:rPr>
          <w:ins w:id="78" w:author="Unknown"/>
          <w:rFonts w:ascii="Verdana" w:eastAsia="Times New Roman" w:hAnsi="Verdana" w:cs="Times New Roman"/>
          <w:sz w:val="20"/>
          <w:szCs w:val="20"/>
        </w:rPr>
      </w:pPr>
      <w:ins w:id="79" w:author="Unknown">
        <w:r w:rsidRPr="00BC4D2D">
          <w:rPr>
            <w:rFonts w:ascii="Verdana" w:eastAsia="Times New Roman" w:hAnsi="Verdana" w:cs="Times New Roman"/>
            <w:sz w:val="23"/>
            <w:szCs w:val="23"/>
          </w:rPr>
          <w:t>Из векторной диаграммы можно сделать вывод, что цепь носит емкостной характер.</w:t>
        </w:r>
      </w:ins>
    </w:p>
    <w:p w:rsidR="00000000" w:rsidRDefault="00BC4D2D"/>
    <w:p w:rsidR="00BC4D2D" w:rsidRDefault="00BC4D2D"/>
    <w:p w:rsidR="00BC4D2D" w:rsidRDefault="00BC4D2D" w:rsidP="00BC4D2D">
      <w:pPr>
        <w:pStyle w:val="a3"/>
        <w:shd w:val="clear" w:color="auto" w:fill="FFFFFF"/>
        <w:spacing w:before="0" w:beforeAutospacing="0" w:after="167" w:afterAutospacing="0" w:line="352" w:lineRule="atLeast"/>
        <w:rPr>
          <w:rFonts w:ascii="Verdana" w:hAnsi="Verdana"/>
          <w:color w:val="1D2023"/>
          <w:sz w:val="20"/>
          <w:szCs w:val="20"/>
        </w:rPr>
      </w:pPr>
      <w:r>
        <w:rPr>
          <w:rFonts w:ascii="Verdana" w:hAnsi="Verdana"/>
          <w:color w:val="1D2023"/>
          <w:sz w:val="23"/>
          <w:szCs w:val="23"/>
        </w:rPr>
        <w:lastRenderedPageBreak/>
        <w:t xml:space="preserve">В физике резонансом называется явление, при котором в колебательном контуре частота свободных колебаний совпадает с частотой вынужденных колебаний. В электричестве аналогом колебательного контура служит цепь, состоящая из сопротивления, ёмкости и индуктивности. В зависимости от того как они соединены различают </w:t>
      </w:r>
      <w:r>
        <w:rPr>
          <w:rStyle w:val="a5"/>
          <w:rFonts w:ascii="Verdana" w:hAnsi="Verdana"/>
          <w:color w:val="1D2023"/>
          <w:sz w:val="23"/>
          <w:szCs w:val="23"/>
        </w:rPr>
        <w:t>резонанс напряжений</w:t>
      </w:r>
      <w:r>
        <w:rPr>
          <w:rStyle w:val="apple-converted-space"/>
          <w:rFonts w:ascii="Verdana" w:hAnsi="Verdana"/>
          <w:color w:val="1D2023"/>
          <w:sz w:val="23"/>
          <w:szCs w:val="23"/>
        </w:rPr>
        <w:t> </w:t>
      </w:r>
      <w:r>
        <w:rPr>
          <w:rFonts w:ascii="Verdana" w:hAnsi="Verdana"/>
          <w:color w:val="1D2023"/>
          <w:sz w:val="23"/>
          <w:szCs w:val="23"/>
        </w:rPr>
        <w:t>и</w:t>
      </w:r>
      <w:r>
        <w:rPr>
          <w:rStyle w:val="apple-converted-space"/>
          <w:rFonts w:ascii="Verdana" w:hAnsi="Verdana"/>
          <w:color w:val="1D2023"/>
          <w:sz w:val="23"/>
          <w:szCs w:val="23"/>
        </w:rPr>
        <w:t> </w:t>
      </w:r>
      <w:r>
        <w:rPr>
          <w:rStyle w:val="a5"/>
          <w:rFonts w:ascii="Verdana" w:hAnsi="Verdana"/>
          <w:color w:val="1D2023"/>
          <w:sz w:val="23"/>
          <w:szCs w:val="23"/>
        </w:rPr>
        <w:t>резонанс токов</w:t>
      </w:r>
      <w:r>
        <w:rPr>
          <w:rFonts w:ascii="Verdana" w:hAnsi="Verdana"/>
          <w:color w:val="1D2023"/>
          <w:sz w:val="23"/>
          <w:szCs w:val="23"/>
        </w:rPr>
        <w:t>.</w:t>
      </w:r>
    </w:p>
    <w:p w:rsidR="00BC4D2D" w:rsidRDefault="00BC4D2D" w:rsidP="00BC4D2D">
      <w:pPr>
        <w:pStyle w:val="2"/>
        <w:shd w:val="clear" w:color="auto" w:fill="FFFFFF"/>
        <w:spacing w:before="0"/>
        <w:rPr>
          <w:rFonts w:ascii="Verdana" w:hAnsi="Verdana"/>
          <w:color w:val="121212"/>
          <w:sz w:val="34"/>
          <w:szCs w:val="34"/>
        </w:rPr>
      </w:pPr>
      <w:r>
        <w:rPr>
          <w:rStyle w:val="a5"/>
          <w:rFonts w:ascii="Verdana" w:hAnsi="Verdana"/>
          <w:b/>
          <w:bCs/>
          <w:color w:val="121212"/>
          <w:sz w:val="27"/>
          <w:szCs w:val="27"/>
        </w:rPr>
        <w:t>Резонанс напряжений</w:t>
      </w:r>
    </w:p>
    <w:p w:rsidR="00BC4D2D" w:rsidRDefault="00BC4D2D" w:rsidP="00BC4D2D">
      <w:pPr>
        <w:pStyle w:val="a3"/>
        <w:shd w:val="clear" w:color="auto" w:fill="FFFFFF"/>
        <w:spacing w:before="0" w:beforeAutospacing="0" w:after="0" w:afterAutospacing="0" w:line="352" w:lineRule="atLeast"/>
        <w:rPr>
          <w:rFonts w:ascii="Verdana" w:hAnsi="Verdana"/>
          <w:color w:val="1D2023"/>
          <w:sz w:val="20"/>
          <w:szCs w:val="20"/>
        </w:rPr>
      </w:pPr>
      <w:r>
        <w:rPr>
          <w:rFonts w:ascii="Verdana" w:hAnsi="Verdana"/>
          <w:color w:val="1D2023"/>
          <w:sz w:val="23"/>
          <w:szCs w:val="23"/>
        </w:rPr>
        <w:t>  Резонанс напряжений возникает в</w:t>
      </w:r>
      <w:r>
        <w:rPr>
          <w:rStyle w:val="apple-converted-space"/>
          <w:rFonts w:ascii="Verdana" w:hAnsi="Verdana"/>
          <w:color w:val="1D2023"/>
          <w:sz w:val="23"/>
          <w:szCs w:val="23"/>
        </w:rPr>
        <w:t> </w:t>
      </w:r>
      <w:hyperlink r:id="rId24" w:history="1">
        <w:r>
          <w:rPr>
            <w:rStyle w:val="a4"/>
            <w:rFonts w:ascii="Verdana" w:hAnsi="Verdana"/>
            <w:color w:val="800080"/>
            <w:sz w:val="23"/>
            <w:szCs w:val="23"/>
            <w:bdr w:val="none" w:sz="0" w:space="0" w:color="auto" w:frame="1"/>
          </w:rPr>
          <w:t>последовательной RLC-цепи</w:t>
        </w:r>
      </w:hyperlink>
      <w:r>
        <w:rPr>
          <w:rFonts w:ascii="Verdana" w:hAnsi="Verdana"/>
          <w:color w:val="1D2023"/>
          <w:sz w:val="23"/>
          <w:szCs w:val="23"/>
        </w:rPr>
        <w:t>.</w:t>
      </w:r>
    </w:p>
    <w:p w:rsidR="00BC4D2D" w:rsidRDefault="00BC4D2D" w:rsidP="00BC4D2D">
      <w:pPr>
        <w:pStyle w:val="a3"/>
        <w:shd w:val="clear" w:color="auto" w:fill="FFFFFF"/>
        <w:spacing w:before="0" w:beforeAutospacing="0" w:after="167" w:afterAutospacing="0" w:line="352" w:lineRule="atLeast"/>
        <w:jc w:val="center"/>
        <w:rPr>
          <w:rFonts w:ascii="Verdana" w:hAnsi="Verdana"/>
          <w:color w:val="1D2023"/>
          <w:sz w:val="20"/>
          <w:szCs w:val="20"/>
        </w:rPr>
      </w:pPr>
      <w:r>
        <w:rPr>
          <w:rFonts w:ascii="Verdana" w:hAnsi="Verdana"/>
          <w:noProof/>
          <w:color w:val="1D2023"/>
          <w:sz w:val="23"/>
          <w:szCs w:val="23"/>
        </w:rPr>
        <w:drawing>
          <wp:inline distT="0" distB="0" distL="0" distR="0">
            <wp:extent cx="3115310" cy="1286510"/>
            <wp:effectExtent l="19050" t="0" r="8890" b="0"/>
            <wp:docPr id="41" name="Рисунок 41" descr="Резонанс напряж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Резонанс напряжений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128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1D2023"/>
          <w:sz w:val="23"/>
          <w:szCs w:val="23"/>
        </w:rPr>
        <w:t> </w:t>
      </w:r>
    </w:p>
    <w:p w:rsidR="00BC4D2D" w:rsidRDefault="00BC4D2D" w:rsidP="00BC4D2D">
      <w:pPr>
        <w:pStyle w:val="a3"/>
        <w:shd w:val="clear" w:color="auto" w:fill="FFFFFF"/>
        <w:spacing w:before="0" w:beforeAutospacing="0" w:after="167" w:afterAutospacing="0" w:line="352" w:lineRule="atLeast"/>
        <w:rPr>
          <w:rFonts w:ascii="Verdana" w:hAnsi="Verdana"/>
          <w:color w:val="1D2023"/>
          <w:sz w:val="20"/>
          <w:szCs w:val="20"/>
        </w:rPr>
      </w:pPr>
      <w:r>
        <w:rPr>
          <w:rFonts w:ascii="Verdana" w:hAnsi="Verdana"/>
          <w:color w:val="1D2023"/>
          <w:sz w:val="23"/>
          <w:szCs w:val="23"/>
        </w:rPr>
        <w:t xml:space="preserve">  Условием возникновения резонанса является равенство частоты источника питания резонансной частоте </w:t>
      </w:r>
      <w:proofErr w:type="spellStart"/>
      <w:r>
        <w:rPr>
          <w:rFonts w:ascii="Verdana" w:hAnsi="Verdana"/>
          <w:color w:val="1D2023"/>
          <w:sz w:val="23"/>
          <w:szCs w:val="23"/>
        </w:rPr>
        <w:t>w=w</w:t>
      </w:r>
      <w:r>
        <w:rPr>
          <w:rFonts w:ascii="Verdana" w:hAnsi="Verdana"/>
          <w:color w:val="1D2023"/>
          <w:sz w:val="23"/>
          <w:szCs w:val="23"/>
          <w:vertAlign w:val="subscript"/>
        </w:rPr>
        <w:t>р</w:t>
      </w:r>
      <w:proofErr w:type="spellEnd"/>
      <w:r>
        <w:rPr>
          <w:rFonts w:ascii="Verdana" w:hAnsi="Verdana"/>
          <w:color w:val="1D2023"/>
          <w:sz w:val="23"/>
          <w:szCs w:val="23"/>
        </w:rPr>
        <w:t xml:space="preserve">, а следовательно и индуктивного и емкостного сопротивлений </w:t>
      </w:r>
      <w:proofErr w:type="spellStart"/>
      <w:r>
        <w:rPr>
          <w:rFonts w:ascii="Verdana" w:hAnsi="Verdana"/>
          <w:color w:val="1D2023"/>
          <w:sz w:val="23"/>
          <w:szCs w:val="23"/>
        </w:rPr>
        <w:t>x</w:t>
      </w:r>
      <w:r>
        <w:rPr>
          <w:rFonts w:ascii="Verdana" w:hAnsi="Verdana"/>
          <w:color w:val="1D2023"/>
          <w:sz w:val="23"/>
          <w:szCs w:val="23"/>
          <w:vertAlign w:val="subscript"/>
        </w:rPr>
        <w:t>L</w:t>
      </w:r>
      <w:r>
        <w:rPr>
          <w:rFonts w:ascii="Verdana" w:hAnsi="Verdana"/>
          <w:color w:val="1D2023"/>
          <w:sz w:val="23"/>
          <w:szCs w:val="23"/>
        </w:rPr>
        <w:t>=x</w:t>
      </w:r>
      <w:r>
        <w:rPr>
          <w:rFonts w:ascii="Verdana" w:hAnsi="Verdana"/>
          <w:color w:val="1D2023"/>
          <w:sz w:val="23"/>
          <w:szCs w:val="23"/>
          <w:vertAlign w:val="subscript"/>
        </w:rPr>
        <w:t>C</w:t>
      </w:r>
      <w:proofErr w:type="spellEnd"/>
      <w:r>
        <w:rPr>
          <w:rFonts w:ascii="Verdana" w:hAnsi="Verdana"/>
          <w:color w:val="1D2023"/>
          <w:sz w:val="23"/>
          <w:szCs w:val="23"/>
        </w:rPr>
        <w:t>. Так как они противоположны по знаку, то в результате реактивное сопротивление будет равно нулю. Напряжения на катушке U</w:t>
      </w:r>
      <w:r>
        <w:rPr>
          <w:rFonts w:ascii="Verdana" w:hAnsi="Verdana"/>
          <w:color w:val="1D2023"/>
          <w:sz w:val="23"/>
          <w:szCs w:val="23"/>
          <w:vertAlign w:val="subscript"/>
        </w:rPr>
        <w:t>L</w:t>
      </w:r>
      <w:r>
        <w:rPr>
          <w:rStyle w:val="apple-converted-space"/>
          <w:rFonts w:ascii="Verdana" w:hAnsi="Verdana"/>
          <w:color w:val="1D2023"/>
          <w:sz w:val="23"/>
          <w:szCs w:val="23"/>
        </w:rPr>
        <w:t> </w:t>
      </w:r>
      <w:r>
        <w:rPr>
          <w:rFonts w:ascii="Verdana" w:hAnsi="Verdana"/>
          <w:color w:val="1D2023"/>
          <w:sz w:val="23"/>
          <w:szCs w:val="23"/>
        </w:rPr>
        <w:t>и на конденсаторе U</w:t>
      </w:r>
      <w:r>
        <w:rPr>
          <w:rFonts w:ascii="Verdana" w:hAnsi="Verdana"/>
          <w:color w:val="1D2023"/>
          <w:sz w:val="23"/>
          <w:szCs w:val="23"/>
          <w:vertAlign w:val="subscript"/>
        </w:rPr>
        <w:t>C</w:t>
      </w:r>
      <w:r>
        <w:rPr>
          <w:rStyle w:val="apple-converted-space"/>
          <w:rFonts w:ascii="Verdana" w:hAnsi="Verdana"/>
          <w:color w:val="1D2023"/>
          <w:sz w:val="23"/>
          <w:szCs w:val="23"/>
        </w:rPr>
        <w:t> </w:t>
      </w:r>
      <w:r>
        <w:rPr>
          <w:rFonts w:ascii="Verdana" w:hAnsi="Verdana"/>
          <w:color w:val="1D2023"/>
          <w:sz w:val="23"/>
          <w:szCs w:val="23"/>
        </w:rPr>
        <w:t>будет противоположны по фазе и компенсировать друг друга. Полное сопротивление цепи при этом будет равно активному сопротивлению R, что в свою очередь вызывает увеличение тока в цепи, а следовательно и напряжение на элементах.</w:t>
      </w:r>
    </w:p>
    <w:p w:rsidR="00BC4D2D" w:rsidRDefault="00BC4D2D" w:rsidP="00BC4D2D">
      <w:pPr>
        <w:pStyle w:val="a3"/>
        <w:shd w:val="clear" w:color="auto" w:fill="FFFFFF"/>
        <w:spacing w:before="0" w:beforeAutospacing="0" w:after="0" w:afterAutospacing="0" w:line="352" w:lineRule="atLeast"/>
        <w:rPr>
          <w:rFonts w:ascii="Verdana" w:hAnsi="Verdana"/>
          <w:color w:val="1D2023"/>
          <w:sz w:val="20"/>
          <w:szCs w:val="20"/>
        </w:rPr>
      </w:pPr>
      <w:r>
        <w:rPr>
          <w:rFonts w:ascii="Verdana" w:hAnsi="Verdana"/>
          <w:color w:val="1D2023"/>
          <w:sz w:val="23"/>
          <w:szCs w:val="23"/>
        </w:rPr>
        <w:t>  При резонансе напряжения U</w:t>
      </w:r>
      <w:r>
        <w:rPr>
          <w:rFonts w:ascii="Verdana" w:hAnsi="Verdana"/>
          <w:color w:val="1D2023"/>
          <w:sz w:val="23"/>
          <w:szCs w:val="23"/>
          <w:vertAlign w:val="subscript"/>
        </w:rPr>
        <w:t>C</w:t>
      </w:r>
      <w:r>
        <w:rPr>
          <w:rStyle w:val="apple-converted-space"/>
          <w:rFonts w:ascii="Verdana" w:hAnsi="Verdana"/>
          <w:color w:val="1D2023"/>
          <w:sz w:val="23"/>
          <w:szCs w:val="23"/>
        </w:rPr>
        <w:t> </w:t>
      </w:r>
      <w:r>
        <w:rPr>
          <w:rFonts w:ascii="Verdana" w:hAnsi="Verdana"/>
          <w:color w:val="1D2023"/>
          <w:sz w:val="23"/>
          <w:szCs w:val="23"/>
        </w:rPr>
        <w:t>и U</w:t>
      </w:r>
      <w:r>
        <w:rPr>
          <w:rFonts w:ascii="Verdana" w:hAnsi="Verdana"/>
          <w:color w:val="1D2023"/>
          <w:sz w:val="23"/>
          <w:szCs w:val="23"/>
          <w:vertAlign w:val="subscript"/>
        </w:rPr>
        <w:t>L</w:t>
      </w:r>
      <w:r>
        <w:rPr>
          <w:rStyle w:val="apple-converted-space"/>
          <w:rFonts w:ascii="Verdana" w:hAnsi="Verdana"/>
          <w:color w:val="1D2023"/>
          <w:sz w:val="23"/>
          <w:szCs w:val="23"/>
        </w:rPr>
        <w:t> </w:t>
      </w:r>
      <w:r>
        <w:rPr>
          <w:rFonts w:ascii="Verdana" w:hAnsi="Verdana"/>
          <w:color w:val="1D2023"/>
          <w:sz w:val="23"/>
          <w:szCs w:val="23"/>
        </w:rPr>
        <w:t>могут быть намного больше, чем напряжение</w:t>
      </w:r>
      <w:r>
        <w:rPr>
          <w:rStyle w:val="apple-converted-space"/>
          <w:rFonts w:ascii="Verdana" w:hAnsi="Verdana"/>
          <w:color w:val="1D2023"/>
          <w:sz w:val="23"/>
          <w:szCs w:val="23"/>
        </w:rPr>
        <w:t> </w:t>
      </w:r>
      <w:hyperlink r:id="rId26" w:history="1">
        <w:r>
          <w:rPr>
            <w:rStyle w:val="a4"/>
            <w:rFonts w:ascii="Verdana" w:hAnsi="Verdana"/>
            <w:color w:val="800080"/>
            <w:sz w:val="23"/>
            <w:szCs w:val="23"/>
            <w:bdr w:val="none" w:sz="0" w:space="0" w:color="auto" w:frame="1"/>
          </w:rPr>
          <w:t>источника</w:t>
        </w:r>
      </w:hyperlink>
      <w:r>
        <w:rPr>
          <w:rFonts w:ascii="Verdana" w:hAnsi="Verdana"/>
          <w:color w:val="1D2023"/>
          <w:sz w:val="23"/>
          <w:szCs w:val="23"/>
        </w:rPr>
        <w:t>, что опасно для цепи.</w:t>
      </w:r>
    </w:p>
    <w:p w:rsidR="00BC4D2D" w:rsidRDefault="00BC4D2D" w:rsidP="00BC4D2D">
      <w:pPr>
        <w:pStyle w:val="a3"/>
        <w:shd w:val="clear" w:color="auto" w:fill="FFFFFF"/>
        <w:spacing w:before="0" w:beforeAutospacing="0" w:after="167" w:afterAutospacing="0" w:line="352" w:lineRule="atLeast"/>
        <w:jc w:val="center"/>
        <w:rPr>
          <w:rFonts w:ascii="Verdana" w:hAnsi="Verdana"/>
          <w:color w:val="1D2023"/>
          <w:sz w:val="20"/>
          <w:szCs w:val="20"/>
        </w:rPr>
      </w:pPr>
      <w:r>
        <w:rPr>
          <w:rFonts w:ascii="Verdana" w:hAnsi="Verdana"/>
          <w:color w:val="1D2023"/>
          <w:sz w:val="23"/>
          <w:szCs w:val="23"/>
        </w:rPr>
        <w:t> </w:t>
      </w:r>
      <w:r>
        <w:rPr>
          <w:rFonts w:ascii="Verdana" w:hAnsi="Verdana"/>
          <w:noProof/>
          <w:color w:val="1D2023"/>
          <w:sz w:val="23"/>
          <w:szCs w:val="23"/>
        </w:rPr>
        <w:drawing>
          <wp:inline distT="0" distB="0" distL="0" distR="0">
            <wp:extent cx="2860040" cy="2265045"/>
            <wp:effectExtent l="19050" t="0" r="0" b="0"/>
            <wp:docPr id="42" name="Рисунок 42" descr="Резонанс напряж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Резонанс напряжений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D2D" w:rsidRDefault="00BC4D2D" w:rsidP="00BC4D2D">
      <w:pPr>
        <w:pStyle w:val="a3"/>
        <w:shd w:val="clear" w:color="auto" w:fill="FFFFFF"/>
        <w:spacing w:before="0" w:beforeAutospacing="0" w:after="0" w:afterAutospacing="0" w:line="352" w:lineRule="atLeast"/>
        <w:rPr>
          <w:rFonts w:ascii="Verdana" w:hAnsi="Verdana"/>
          <w:color w:val="1D2023"/>
          <w:sz w:val="20"/>
          <w:szCs w:val="20"/>
        </w:rPr>
      </w:pPr>
      <w:r>
        <w:rPr>
          <w:rFonts w:ascii="Verdana" w:hAnsi="Verdana"/>
          <w:color w:val="1D2023"/>
          <w:sz w:val="23"/>
          <w:szCs w:val="23"/>
        </w:rPr>
        <w:t>  С увеличением частоты сопротивление катушки увеличивается, а конденсатора уменьшается. В момент времени, когда частота источника будет равна резонансной, они будут равны, а полное сопротивление цепи Z будет наименьшим. Следовательно,</w:t>
      </w:r>
      <w:r>
        <w:rPr>
          <w:rStyle w:val="apple-converted-space"/>
          <w:rFonts w:ascii="Verdana" w:hAnsi="Verdana"/>
          <w:color w:val="1D2023"/>
          <w:sz w:val="23"/>
          <w:szCs w:val="23"/>
        </w:rPr>
        <w:t> </w:t>
      </w:r>
      <w:hyperlink r:id="rId28" w:history="1">
        <w:r>
          <w:rPr>
            <w:rStyle w:val="a4"/>
            <w:rFonts w:ascii="Verdana" w:hAnsi="Verdana"/>
            <w:color w:val="800080"/>
            <w:sz w:val="23"/>
            <w:szCs w:val="23"/>
            <w:bdr w:val="none" w:sz="0" w:space="0" w:color="auto" w:frame="1"/>
          </w:rPr>
          <w:t>ток</w:t>
        </w:r>
      </w:hyperlink>
      <w:r>
        <w:rPr>
          <w:rStyle w:val="apple-converted-space"/>
          <w:rFonts w:ascii="Verdana" w:hAnsi="Verdana"/>
          <w:color w:val="1D2023"/>
          <w:sz w:val="23"/>
          <w:szCs w:val="23"/>
        </w:rPr>
        <w:t> </w:t>
      </w:r>
      <w:r>
        <w:rPr>
          <w:rFonts w:ascii="Verdana" w:hAnsi="Verdana"/>
          <w:color w:val="1D2023"/>
          <w:sz w:val="23"/>
          <w:szCs w:val="23"/>
        </w:rPr>
        <w:t>в цепи будет максимальным.</w:t>
      </w:r>
    </w:p>
    <w:p w:rsidR="00BC4D2D" w:rsidRDefault="00BC4D2D" w:rsidP="00BC4D2D">
      <w:pPr>
        <w:pStyle w:val="a3"/>
        <w:shd w:val="clear" w:color="auto" w:fill="FFFFFF"/>
        <w:spacing w:before="0" w:beforeAutospacing="0" w:after="167" w:afterAutospacing="0" w:line="352" w:lineRule="atLeast"/>
        <w:jc w:val="center"/>
        <w:rPr>
          <w:rFonts w:ascii="Verdana" w:hAnsi="Verdana"/>
          <w:color w:val="1D2023"/>
          <w:sz w:val="20"/>
          <w:szCs w:val="20"/>
        </w:rPr>
      </w:pPr>
      <w:r>
        <w:rPr>
          <w:rFonts w:ascii="Verdana" w:hAnsi="Verdana"/>
          <w:color w:val="1D2023"/>
          <w:sz w:val="23"/>
          <w:szCs w:val="23"/>
        </w:rPr>
        <w:lastRenderedPageBreak/>
        <w:t> </w:t>
      </w:r>
      <w:r>
        <w:rPr>
          <w:rFonts w:ascii="Verdana" w:hAnsi="Verdana"/>
          <w:noProof/>
          <w:color w:val="1D2023"/>
          <w:sz w:val="23"/>
          <w:szCs w:val="23"/>
        </w:rPr>
        <w:drawing>
          <wp:inline distT="0" distB="0" distL="0" distR="0">
            <wp:extent cx="2860040" cy="2413635"/>
            <wp:effectExtent l="19050" t="0" r="0" b="0"/>
            <wp:docPr id="43" name="Рисунок 43" descr="Резонанс напряж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Резонанс напряжений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41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D2D" w:rsidRDefault="00BC4D2D" w:rsidP="00BC4D2D">
      <w:pPr>
        <w:pStyle w:val="a3"/>
        <w:shd w:val="clear" w:color="auto" w:fill="FFFFFF"/>
        <w:spacing w:before="0" w:beforeAutospacing="0" w:after="167" w:afterAutospacing="0" w:line="352" w:lineRule="atLeast"/>
        <w:rPr>
          <w:rFonts w:ascii="Verdana" w:hAnsi="Verdana"/>
          <w:color w:val="1D2023"/>
          <w:sz w:val="20"/>
          <w:szCs w:val="20"/>
        </w:rPr>
      </w:pPr>
      <w:r>
        <w:rPr>
          <w:rFonts w:ascii="Verdana" w:hAnsi="Verdana"/>
          <w:color w:val="1D2023"/>
          <w:sz w:val="23"/>
          <w:szCs w:val="23"/>
        </w:rPr>
        <w:t>  Из условия равенства индуктивного и емкостного сопротивлений найдем резонансную частоту </w:t>
      </w:r>
    </w:p>
    <w:p w:rsidR="00BC4D2D" w:rsidRDefault="00BC4D2D" w:rsidP="00BC4D2D">
      <w:pPr>
        <w:pStyle w:val="a3"/>
        <w:shd w:val="clear" w:color="auto" w:fill="FFFFFF"/>
        <w:spacing w:before="0" w:beforeAutospacing="0" w:after="167" w:afterAutospacing="0" w:line="352" w:lineRule="atLeast"/>
        <w:rPr>
          <w:rFonts w:ascii="Verdana" w:hAnsi="Verdana"/>
          <w:color w:val="1D2023"/>
          <w:sz w:val="20"/>
          <w:szCs w:val="20"/>
        </w:rPr>
      </w:pPr>
      <w:r>
        <w:rPr>
          <w:rFonts w:ascii="Verdana" w:hAnsi="Verdana"/>
          <w:noProof/>
          <w:color w:val="1D2023"/>
          <w:sz w:val="23"/>
          <w:szCs w:val="23"/>
        </w:rPr>
        <w:drawing>
          <wp:inline distT="0" distB="0" distL="0" distR="0">
            <wp:extent cx="1584325" cy="1743710"/>
            <wp:effectExtent l="19050" t="0" r="0" b="0"/>
            <wp:docPr id="44" name="Рисунок 44" descr="Резонанс напряж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Резонанс напряжений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D2D" w:rsidRDefault="00BC4D2D" w:rsidP="00BC4D2D">
      <w:pPr>
        <w:pStyle w:val="a3"/>
        <w:shd w:val="clear" w:color="auto" w:fill="FFFFFF"/>
        <w:spacing w:before="0" w:beforeAutospacing="0" w:after="167" w:afterAutospacing="0" w:line="352" w:lineRule="atLeast"/>
        <w:rPr>
          <w:rFonts w:ascii="Verdana" w:hAnsi="Verdana"/>
          <w:color w:val="1D2023"/>
          <w:sz w:val="20"/>
          <w:szCs w:val="20"/>
        </w:rPr>
      </w:pPr>
      <w:r>
        <w:rPr>
          <w:rFonts w:ascii="Verdana" w:hAnsi="Verdana"/>
          <w:color w:val="1D2023"/>
          <w:sz w:val="23"/>
          <w:szCs w:val="23"/>
        </w:rPr>
        <w:t>  Исходя из записанного уравнения, можно сделать вывод, что резонанса в колебательном контуре можно добиться изменением частоты тока источника (частота вынужденных колебаний) или изменением параметров катушки L и конденсатора C.</w:t>
      </w:r>
    </w:p>
    <w:p w:rsidR="00BC4D2D" w:rsidRDefault="00BC4D2D" w:rsidP="00BC4D2D">
      <w:pPr>
        <w:pStyle w:val="a3"/>
        <w:shd w:val="clear" w:color="auto" w:fill="FFFFFF"/>
        <w:spacing w:before="0" w:beforeAutospacing="0" w:after="167" w:afterAutospacing="0" w:line="352" w:lineRule="atLeast"/>
        <w:rPr>
          <w:rFonts w:ascii="Verdana" w:hAnsi="Verdana"/>
          <w:color w:val="1D2023"/>
          <w:sz w:val="20"/>
          <w:szCs w:val="20"/>
        </w:rPr>
      </w:pPr>
      <w:r>
        <w:rPr>
          <w:rFonts w:ascii="Verdana" w:hAnsi="Verdana"/>
          <w:color w:val="1D2023"/>
          <w:sz w:val="23"/>
          <w:szCs w:val="23"/>
        </w:rPr>
        <w:t>  Следует знать, что в последовательной RLC-цепи, обмен энергией между катушкой и конденсатором осуществляется через источник питания.</w:t>
      </w:r>
    </w:p>
    <w:p w:rsidR="00BC4D2D" w:rsidRPr="00BC4D2D" w:rsidRDefault="00BC4D2D"/>
    <w:sectPr w:rsidR="00BC4D2D" w:rsidRPr="00BC4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>
    <w:useFELayout/>
  </w:compat>
  <w:rsids>
    <w:rsidRoot w:val="00BC4D2D"/>
    <w:rsid w:val="00BC4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C4D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4D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4D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C4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BC4D2D"/>
  </w:style>
  <w:style w:type="character" w:styleId="a4">
    <w:name w:val="Hyperlink"/>
    <w:basedOn w:val="a0"/>
    <w:uiPriority w:val="99"/>
    <w:semiHidden/>
    <w:unhideWhenUsed/>
    <w:rsid w:val="00BC4D2D"/>
    <w:rPr>
      <w:color w:val="0000FF"/>
      <w:u w:val="single"/>
    </w:rPr>
  </w:style>
  <w:style w:type="character" w:styleId="a5">
    <w:name w:val="Strong"/>
    <w:basedOn w:val="a0"/>
    <w:uiPriority w:val="22"/>
    <w:qFormat/>
    <w:rsid w:val="00BC4D2D"/>
    <w:rPr>
      <w:b/>
      <w:bCs/>
    </w:rPr>
  </w:style>
  <w:style w:type="character" w:styleId="a6">
    <w:name w:val="Emphasis"/>
    <w:basedOn w:val="a0"/>
    <w:uiPriority w:val="20"/>
    <w:qFormat/>
    <w:rsid w:val="00BC4D2D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BC4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C4D2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BC4D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6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49468">
          <w:marLeft w:val="0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single" w:sz="12" w:space="0" w:color="0082FF"/>
            <w:right w:val="none" w:sz="0" w:space="0" w:color="auto"/>
          </w:divBdr>
        </w:div>
        <w:div w:id="980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hyperlink" Target="http://electroandi.ru/toe/dc/istochniki-eds-i-toka.htm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hyperlink" Target="http://electroandi.ru/toe/ac/posledovatelnaya-rlc-tsep.html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hyperlink" Target="http://electroandi.ru/toe/ac/peremennyj-sinusoidalnyj-tok.html" TargetMode="Externa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2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638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pc</dc:creator>
  <cp:keywords/>
  <dc:description/>
  <cp:lastModifiedBy>home pc</cp:lastModifiedBy>
  <cp:revision>2</cp:revision>
  <dcterms:created xsi:type="dcterms:W3CDTF">2016-06-22T09:52:00Z</dcterms:created>
  <dcterms:modified xsi:type="dcterms:W3CDTF">2016-06-22T09:54:00Z</dcterms:modified>
</cp:coreProperties>
</file>