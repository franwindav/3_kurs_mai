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432" w:rsidRDefault="00D56432" w:rsidP="00D56432">
      <w:pPr>
        <w:pStyle w:val="a3"/>
        <w:spacing w:line="335" w:lineRule="atLeast"/>
        <w:jc w:val="center"/>
        <w:rPr>
          <w:rFonts w:ascii="Verdana" w:hAnsi="Verdana"/>
          <w:color w:val="3A3A3A"/>
        </w:rPr>
      </w:pPr>
      <w:r>
        <w:rPr>
          <w:rFonts w:ascii="Verdana" w:hAnsi="Verdana"/>
          <w:color w:val="3A3A3A"/>
        </w:rPr>
        <w:t>Метод Наложения</w:t>
      </w:r>
    </w:p>
    <w:p w:rsidR="00D56432" w:rsidRDefault="00D56432" w:rsidP="00D56432">
      <w:pPr>
        <w:pStyle w:val="a3"/>
        <w:spacing w:line="335" w:lineRule="atLeast"/>
        <w:rPr>
          <w:rFonts w:ascii="normal verdana" w:hAnsi="normal verdana"/>
          <w:color w:val="3A3A3A"/>
          <w:sz w:val="34"/>
          <w:szCs w:val="34"/>
        </w:rPr>
      </w:pPr>
      <w:r>
        <w:rPr>
          <w:rFonts w:ascii="Verdana" w:hAnsi="Verdana"/>
          <w:color w:val="3A3A3A"/>
        </w:rPr>
        <w:t>В основе метода лежит принцип суперпозиции (наложения): ток в любой ветви сложной электрической цепи, содержащей несколько ЭДС, может быть найден как алгебраическая сумма токов в этой ветви от действия каждой ЭДС в отдельности.</w:t>
      </w:r>
    </w:p>
    <w:p w:rsidR="00D56432" w:rsidRDefault="00D56432" w:rsidP="00D56432">
      <w:pPr>
        <w:pStyle w:val="a3"/>
        <w:spacing w:line="335" w:lineRule="atLeast"/>
        <w:rPr>
          <w:rFonts w:ascii="normal verdana" w:hAnsi="normal verdana"/>
          <w:color w:val="3A3A3A"/>
          <w:sz w:val="34"/>
          <w:szCs w:val="34"/>
        </w:rPr>
      </w:pPr>
      <w:r>
        <w:rPr>
          <w:rFonts w:ascii="Verdana" w:hAnsi="Verdana"/>
          <w:color w:val="3A3A3A"/>
        </w:rPr>
        <w:t>    Это весьма важное положение, справедливое только для линейных цепей, вытекает из уравнений Кирхгофа и утверждает независимость действия источников энергии. Основанный на нем метод сводит расчет цепи, содержащей несколько ЭДС, к последовательному расчету схем, каждая из которых содержит только один источник.</w:t>
      </w:r>
    </w:p>
    <w:p w:rsidR="00D56432" w:rsidRDefault="00D56432" w:rsidP="00D56432">
      <w:pPr>
        <w:pStyle w:val="a3"/>
        <w:spacing w:line="335" w:lineRule="atLeast"/>
        <w:rPr>
          <w:rFonts w:ascii="normal verdana" w:hAnsi="normal verdana"/>
          <w:color w:val="3A3A3A"/>
          <w:sz w:val="34"/>
          <w:szCs w:val="34"/>
        </w:rPr>
      </w:pPr>
      <w:r>
        <w:rPr>
          <w:rFonts w:ascii="Verdana" w:hAnsi="Verdana"/>
          <w:color w:val="3A3A3A"/>
        </w:rPr>
        <w:t>    Например, токи в схеме на рис. 1.10, а находятся как алгебраические суммы частичных токов, определяемых из схем 1.10, б и в.</w:t>
      </w:r>
    </w:p>
    <w:p w:rsidR="00D56432" w:rsidRDefault="00D56432" w:rsidP="00D56432">
      <w:pPr>
        <w:pStyle w:val="a3"/>
        <w:spacing w:line="335" w:lineRule="atLeast"/>
        <w:rPr>
          <w:rFonts w:ascii="normal verdana" w:hAnsi="normal verdana"/>
          <w:color w:val="3A3A3A"/>
          <w:sz w:val="34"/>
          <w:szCs w:val="34"/>
        </w:rPr>
      </w:pPr>
      <w:r>
        <w:rPr>
          <w:rFonts w:ascii="normal verdana" w:hAnsi="normal verdana"/>
          <w:noProof/>
          <w:color w:val="3A3A3A"/>
          <w:sz w:val="34"/>
          <w:szCs w:val="34"/>
        </w:rPr>
        <w:drawing>
          <wp:inline distT="0" distB="0" distL="0" distR="0">
            <wp:extent cx="4954905" cy="4773930"/>
            <wp:effectExtent l="19050" t="0" r="0" b="0"/>
            <wp:docPr id="1" name="Рисунок 1" descr="Метод наложе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 наложения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477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432" w:rsidRDefault="00D56432" w:rsidP="00D56432">
      <w:pPr>
        <w:pStyle w:val="a3"/>
        <w:spacing w:line="335" w:lineRule="atLeast"/>
        <w:rPr>
          <w:rFonts w:ascii="normal verdana" w:hAnsi="normal verdana"/>
          <w:color w:val="3A3A3A"/>
          <w:sz w:val="34"/>
          <w:szCs w:val="34"/>
        </w:rPr>
      </w:pPr>
      <w:r>
        <w:rPr>
          <w:rFonts w:ascii="normal verdana" w:hAnsi="normal verdana"/>
          <w:noProof/>
          <w:color w:val="3A3A3A"/>
          <w:sz w:val="34"/>
          <w:szCs w:val="34"/>
        </w:rPr>
        <w:lastRenderedPageBreak/>
        <w:drawing>
          <wp:inline distT="0" distB="0" distL="0" distR="0">
            <wp:extent cx="6209665" cy="3083560"/>
            <wp:effectExtent l="19050" t="0" r="635" b="0"/>
            <wp:docPr id="2" name="Рисунок 2" descr="Метод наложе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етод наложения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308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432" w:rsidRDefault="00D56432" w:rsidP="00D56432">
      <w:pPr>
        <w:pStyle w:val="a3"/>
        <w:spacing w:line="335" w:lineRule="atLeast"/>
        <w:rPr>
          <w:rFonts w:ascii="normal verdana" w:hAnsi="normal verdana"/>
          <w:color w:val="3A3A3A"/>
          <w:sz w:val="34"/>
          <w:szCs w:val="34"/>
        </w:rPr>
      </w:pPr>
      <w:r>
        <w:rPr>
          <w:rFonts w:ascii="Verdana" w:hAnsi="Verdana"/>
          <w:color w:val="3A3A3A"/>
        </w:rPr>
        <w:t>    При расчете подобных схем очень удобным оказывается следующий прием. Пусть требуется определить токи в параллельных ветвях при известном суммарном токе (рис. 1.11).</w:t>
      </w:r>
    </w:p>
    <w:p w:rsidR="00D56432" w:rsidRDefault="00D56432" w:rsidP="00D56432">
      <w:pPr>
        <w:pStyle w:val="a3"/>
        <w:spacing w:line="335" w:lineRule="atLeast"/>
        <w:rPr>
          <w:rFonts w:ascii="normal verdana" w:hAnsi="normal verdana"/>
          <w:color w:val="3A3A3A"/>
          <w:sz w:val="34"/>
          <w:szCs w:val="34"/>
        </w:rPr>
      </w:pPr>
      <w:r>
        <w:rPr>
          <w:rFonts w:ascii="normal verdana" w:hAnsi="normal verdana"/>
          <w:noProof/>
          <w:color w:val="3A3A3A"/>
          <w:sz w:val="34"/>
          <w:szCs w:val="34"/>
        </w:rPr>
        <w:drawing>
          <wp:inline distT="0" distB="0" distL="0" distR="0">
            <wp:extent cx="5114290" cy="988695"/>
            <wp:effectExtent l="19050" t="0" r="0" b="0"/>
            <wp:docPr id="3" name="Рисунок 3" descr="Метод наложе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тод наложения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432" w:rsidRDefault="00D56432" w:rsidP="00D56432">
      <w:pPr>
        <w:pStyle w:val="a3"/>
        <w:spacing w:line="335" w:lineRule="atLeast"/>
        <w:rPr>
          <w:rFonts w:ascii="normal verdana" w:hAnsi="normal verdana"/>
          <w:color w:val="3A3A3A"/>
          <w:sz w:val="34"/>
          <w:szCs w:val="34"/>
        </w:rPr>
      </w:pPr>
      <w:r>
        <w:rPr>
          <w:rFonts w:ascii="Verdana" w:hAnsi="Verdana"/>
          <w:color w:val="3A3A3A"/>
        </w:rPr>
        <w:t>    Из полученной формулы вытекает правило: ток в одной из двух параллельных ветвей равен произведению общего тока на сопротивление соседней ветви, деленному на сумму сопротивлений параллельных ветвей.</w:t>
      </w:r>
    </w:p>
    <w:p w:rsidR="00D56432" w:rsidRDefault="00D56432" w:rsidP="00D56432">
      <w:pPr>
        <w:pStyle w:val="a3"/>
        <w:spacing w:line="335" w:lineRule="atLeast"/>
        <w:rPr>
          <w:rFonts w:ascii="normal verdana" w:hAnsi="normal verdana"/>
          <w:color w:val="3A3A3A"/>
          <w:sz w:val="34"/>
          <w:szCs w:val="34"/>
        </w:rPr>
      </w:pPr>
      <w:r>
        <w:rPr>
          <w:rFonts w:ascii="normal verdana" w:hAnsi="normal verdana"/>
          <w:noProof/>
          <w:color w:val="3A3A3A"/>
          <w:sz w:val="34"/>
          <w:szCs w:val="34"/>
        </w:rPr>
        <w:drawing>
          <wp:inline distT="0" distB="0" distL="0" distR="0">
            <wp:extent cx="2828290" cy="2573020"/>
            <wp:effectExtent l="19050" t="0" r="0" b="0"/>
            <wp:docPr id="4" name="Рисунок 4" descr="Метод наложе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етод наложения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normal verdana" w:hAnsi="normal verdana"/>
          <w:color w:val="3A3A3A"/>
          <w:sz w:val="34"/>
          <w:szCs w:val="34"/>
        </w:rPr>
        <w:t>       </w:t>
      </w:r>
      <w:r>
        <w:rPr>
          <w:rFonts w:ascii="normal verdana" w:hAnsi="normal verdana"/>
          <w:noProof/>
          <w:color w:val="3A3A3A"/>
          <w:sz w:val="34"/>
          <w:szCs w:val="34"/>
        </w:rPr>
        <w:drawing>
          <wp:inline distT="0" distB="0" distL="0" distR="0">
            <wp:extent cx="1541780" cy="616585"/>
            <wp:effectExtent l="19050" t="0" r="1270" b="0"/>
            <wp:docPr id="5" name="Рисунок 5" descr="6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.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432" w:rsidRDefault="00D56432" w:rsidP="00D56432">
      <w:pPr>
        <w:pStyle w:val="a3"/>
        <w:spacing w:line="335" w:lineRule="atLeast"/>
        <w:rPr>
          <w:rFonts w:ascii="normal verdana" w:hAnsi="normal verdana"/>
          <w:color w:val="3A3A3A"/>
          <w:sz w:val="34"/>
          <w:szCs w:val="34"/>
        </w:rPr>
      </w:pPr>
      <w:r>
        <w:rPr>
          <w:rFonts w:ascii="Verdana" w:hAnsi="Verdana"/>
          <w:color w:val="3A3A3A"/>
        </w:rPr>
        <w:lastRenderedPageBreak/>
        <w:t xml:space="preserve">    Применение этого правила избавляет от необходимости определять напряжения </w:t>
      </w:r>
      <w:proofErr w:type="spellStart"/>
      <w:r>
        <w:rPr>
          <w:rFonts w:ascii="Verdana" w:hAnsi="Verdana"/>
          <w:color w:val="3A3A3A"/>
        </w:rPr>
        <w:t>Uab</w:t>
      </w:r>
      <w:proofErr w:type="spellEnd"/>
      <w:r>
        <w:rPr>
          <w:rFonts w:ascii="Verdana" w:hAnsi="Verdana"/>
          <w:color w:val="3A3A3A"/>
        </w:rPr>
        <w:t xml:space="preserve">` и </w:t>
      </w:r>
      <w:proofErr w:type="spellStart"/>
      <w:r>
        <w:rPr>
          <w:rFonts w:ascii="Verdana" w:hAnsi="Verdana"/>
          <w:color w:val="3A3A3A"/>
        </w:rPr>
        <w:t>Uab</w:t>
      </w:r>
      <w:proofErr w:type="spellEnd"/>
      <w:r>
        <w:rPr>
          <w:rFonts w:ascii="Verdana" w:hAnsi="Verdana"/>
          <w:color w:val="3A3A3A"/>
        </w:rPr>
        <w:t>`` в схемах на рис. 1.10, б и 1.10, в. Так, после определения тока I1`, токи I2` и I3` можно найти по формулам:</w:t>
      </w:r>
    </w:p>
    <w:p w:rsidR="00D56432" w:rsidRDefault="00D56432" w:rsidP="00D56432">
      <w:pPr>
        <w:pStyle w:val="a3"/>
        <w:spacing w:line="335" w:lineRule="atLeast"/>
        <w:rPr>
          <w:rFonts w:ascii="normal verdana" w:hAnsi="normal verdana"/>
          <w:color w:val="3A3A3A"/>
          <w:sz w:val="34"/>
          <w:szCs w:val="34"/>
        </w:rPr>
      </w:pPr>
      <w:r>
        <w:rPr>
          <w:rFonts w:ascii="normal verdana" w:hAnsi="normal verdana"/>
          <w:noProof/>
          <w:color w:val="3A3A3A"/>
          <w:sz w:val="34"/>
          <w:szCs w:val="34"/>
        </w:rPr>
        <w:drawing>
          <wp:inline distT="0" distB="0" distL="0" distR="0">
            <wp:extent cx="3476625" cy="659130"/>
            <wp:effectExtent l="19050" t="0" r="9525" b="0"/>
            <wp:docPr id="6" name="Рисунок 6" descr="Метод наложения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етод наложения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56432"/>
    <w:p w:rsidR="00D56432" w:rsidRPr="00D56432" w:rsidRDefault="00D56432" w:rsidP="00D564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 w:rsidRPr="00D56432">
        <w:rPr>
          <w:rFonts w:ascii="Tahoma" w:eastAsia="Times New Roman" w:hAnsi="Tahoma" w:cs="Tahoma"/>
          <w:b/>
          <w:bCs/>
          <w:color w:val="C00000"/>
          <w:sz w:val="27"/>
        </w:rPr>
        <w:t>Принцип наложения (суперпозиции)</w:t>
      </w:r>
      <w:r w:rsidRPr="00D56432">
        <w:rPr>
          <w:rFonts w:ascii="Tahoma" w:eastAsia="Times New Roman" w:hAnsi="Tahoma" w:cs="Tahoma"/>
          <w:b/>
          <w:bCs/>
          <w:color w:val="C00000"/>
          <w:sz w:val="27"/>
          <w:szCs w:val="27"/>
        </w:rPr>
        <w:br/>
      </w:r>
      <w:r w:rsidRPr="00D56432">
        <w:rPr>
          <w:rFonts w:ascii="Tahoma" w:eastAsia="Times New Roman" w:hAnsi="Tahoma" w:cs="Tahoma"/>
          <w:b/>
          <w:bCs/>
          <w:color w:val="C00000"/>
          <w:sz w:val="27"/>
          <w:szCs w:val="27"/>
        </w:rPr>
        <w:br/>
      </w:r>
      <w:r w:rsidRPr="00D56432">
        <w:rPr>
          <w:rFonts w:ascii="Tahoma" w:eastAsia="Times New Roman" w:hAnsi="Tahoma" w:cs="Tahoma"/>
          <w:color w:val="000000"/>
        </w:rPr>
        <w:t>Каждая ЭДС </w:t>
      </w: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223520" cy="233680"/>
            <wp:effectExtent l="0" t="0" r="0" b="0"/>
            <wp:docPr id="91" name="Рисунок 91" descr="http://www.websor.ru/images/p393_0_0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www.websor.ru/images/p393_0_01_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432">
        <w:rPr>
          <w:rFonts w:ascii="Tahoma" w:eastAsia="Times New Roman" w:hAnsi="Tahoma" w:cs="Tahoma"/>
          <w:color w:val="000000"/>
        </w:rPr>
        <w:t> в уравнении (</w:t>
      </w:r>
      <w:hyperlink r:id="rId12" w:tooltip="" w:history="1">
        <w:r w:rsidRPr="00D56432">
          <w:rPr>
            <w:rFonts w:ascii="Tahoma" w:eastAsia="Times New Roman" w:hAnsi="Tahoma" w:cs="Tahoma"/>
            <w:color w:val="C000C0"/>
          </w:rPr>
          <w:t> </w:t>
        </w:r>
        <w:r w:rsidRPr="00D56432">
          <w:rPr>
            <w:rFonts w:ascii="Tahoma" w:eastAsia="Times New Roman" w:hAnsi="Tahoma" w:cs="Tahoma"/>
            <w:color w:val="C000C0"/>
            <w:u w:val="single"/>
          </w:rPr>
          <w:t>1.49</w:t>
        </w:r>
      </w:hyperlink>
      <w:r w:rsidRPr="00D56432">
        <w:rPr>
          <w:rFonts w:ascii="Tahoma" w:eastAsia="Times New Roman" w:hAnsi="Tahoma" w:cs="Tahoma"/>
          <w:color w:val="000000"/>
        </w:rPr>
        <w:t>) представляет собой алгебраическую сумму ЭДС во всех ветвях контура I. Если в (1.49) заменить все контурные ЭДС алгебраическими суммами ЭДС ветвей, то после группировки слагаемых получится выражение для контурного тока </w:t>
      </w: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138430" cy="223520"/>
            <wp:effectExtent l="0" t="0" r="0" b="0"/>
            <wp:docPr id="92" name="Рисунок 92" descr="http://www.websor.ru/images/p393_0_01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www.websor.ru/images/p393_0_01_0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432">
        <w:rPr>
          <w:rFonts w:ascii="Tahoma" w:eastAsia="Times New Roman" w:hAnsi="Tahoma" w:cs="Tahoma"/>
          <w:color w:val="000000"/>
        </w:rPr>
        <w:t> в виде алгебраической суммы составляющих токов, вызванных каждой из ЭДС ветвей в отдельности, при этом каждая составляющая тока равна произведению ЭДС ветви на алгебраическую сумму коэффициентов, входящих в (</w:t>
      </w:r>
      <w:hyperlink r:id="rId14" w:tooltip="" w:history="1">
        <w:r w:rsidRPr="00D56432">
          <w:rPr>
            <w:rFonts w:ascii="Tahoma" w:eastAsia="Times New Roman" w:hAnsi="Tahoma" w:cs="Tahoma"/>
            <w:color w:val="C000C0"/>
          </w:rPr>
          <w:t> </w:t>
        </w:r>
        <w:r w:rsidRPr="00D56432">
          <w:rPr>
            <w:rFonts w:ascii="Tahoma" w:eastAsia="Times New Roman" w:hAnsi="Tahoma" w:cs="Tahoma"/>
            <w:color w:val="C000C0"/>
            <w:u w:val="single"/>
          </w:rPr>
          <w:t>1.49</w:t>
        </w:r>
      </w:hyperlink>
      <w:r w:rsidRPr="00D56432">
        <w:rPr>
          <w:rFonts w:ascii="Tahoma" w:eastAsia="Times New Roman" w:hAnsi="Tahoma" w:cs="Tahoma"/>
          <w:color w:val="000000"/>
        </w:rPr>
        <w:t>). </w:t>
      </w:r>
      <w:r w:rsidRPr="00D56432">
        <w:rPr>
          <w:rFonts w:ascii="Tahoma" w:eastAsia="Times New Roman" w:hAnsi="Tahoma" w:cs="Tahoma"/>
          <w:color w:val="000000"/>
        </w:rPr>
        <w:br/>
        <w:t>Это чрезвычайно важное свойство называется </w:t>
      </w:r>
      <w:r w:rsidRPr="00D56432">
        <w:rPr>
          <w:rFonts w:ascii="Tahoma" w:eastAsia="Times New Roman" w:hAnsi="Tahoma" w:cs="Tahoma"/>
          <w:b/>
          <w:bCs/>
          <w:color w:val="000000"/>
        </w:rPr>
        <w:t>принципом наложения</w:t>
      </w:r>
      <w:r w:rsidRPr="00D56432">
        <w:rPr>
          <w:rFonts w:ascii="Tahoma" w:eastAsia="Times New Roman" w:hAnsi="Tahoma" w:cs="Tahoma"/>
          <w:color w:val="000000"/>
        </w:rPr>
        <w:t> и непосредственно следует из линейности уравнений, описывающих режим цепей с линейными элементами. </w:t>
      </w:r>
      <w:r w:rsidRPr="00D56432">
        <w:rPr>
          <w:rFonts w:ascii="Tahoma" w:eastAsia="Times New Roman" w:hAnsi="Tahoma" w:cs="Tahoma"/>
          <w:color w:val="000000"/>
        </w:rPr>
        <w:br/>
        <w:t>Принцип наложения справедлив не только для контурных токов </w:t>
      </w: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138430" cy="223520"/>
            <wp:effectExtent l="0" t="0" r="0" b="0"/>
            <wp:docPr id="93" name="Рисунок 93" descr="http://www.websor.ru/images/p393_0_01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www.websor.ru/images/p393_0_01_0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432">
        <w:rPr>
          <w:rFonts w:ascii="Tahoma" w:eastAsia="Times New Roman" w:hAnsi="Tahoma" w:cs="Tahoma"/>
          <w:color w:val="000000"/>
        </w:rPr>
        <w:t>, но и для токов </w:t>
      </w: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159385" cy="223520"/>
            <wp:effectExtent l="0" t="0" r="0" b="0"/>
            <wp:docPr id="94" name="Рисунок 94" descr="http://www.websor.ru/images/p393_0_01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www.websor.ru/images/p393_0_01_0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432">
        <w:rPr>
          <w:rFonts w:ascii="Tahoma" w:eastAsia="Times New Roman" w:hAnsi="Tahoma" w:cs="Tahoma"/>
          <w:color w:val="000000"/>
        </w:rPr>
        <w:t> ветвей, так как систему независимых контуров можно всегда выбрать так, что рассматриваемая ветвь войдет только в один контур, т. е. контурный ток </w:t>
      </w: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138430" cy="223520"/>
            <wp:effectExtent l="0" t="0" r="0" b="0"/>
            <wp:docPr id="95" name="Рисунок 95" descr="http://www.websor.ru/images/p393_0_01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www.websor.ru/images/p393_0_01_0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432">
        <w:rPr>
          <w:rFonts w:ascii="Tahoma" w:eastAsia="Times New Roman" w:hAnsi="Tahoma" w:cs="Tahoma"/>
          <w:color w:val="000000"/>
        </w:rPr>
        <w:t>, будет равен току </w:t>
      </w: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159385" cy="223520"/>
            <wp:effectExtent l="0" t="0" r="0" b="0"/>
            <wp:docPr id="96" name="Рисунок 96" descr="http://www.websor.ru/images/p393_0_01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www.websor.ru/images/p393_0_01_0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432">
        <w:rPr>
          <w:rFonts w:ascii="Tahoma" w:eastAsia="Times New Roman" w:hAnsi="Tahoma" w:cs="Tahoma"/>
          <w:color w:val="000000"/>
        </w:rPr>
        <w:t> в ветви.</w:t>
      </w:r>
      <w:r w:rsidRPr="00D56432">
        <w:rPr>
          <w:rFonts w:ascii="Tahoma" w:eastAsia="Times New Roman" w:hAnsi="Tahoma" w:cs="Tahoma"/>
          <w:color w:val="000000"/>
        </w:rPr>
        <w:br/>
        <w:t>В качестве примера, иллюстрирующего принцип наложения, рассмотрим электрическую схему, показанную на рис. 2.1, для которой, пользуясь методом контурных токов, запишем следующие уравнения:</w:t>
      </w: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2924175" cy="2254250"/>
            <wp:effectExtent l="19050" t="0" r="9525" b="0"/>
            <wp:docPr id="97" name="Рисунок 97" descr="http://www.websor.ru/images/p393_0_01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www.websor.ru/images/p393_0_01_07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432">
        <w:rPr>
          <w:rFonts w:ascii="Tahoma" w:eastAsia="Times New Roman" w:hAnsi="Tahoma" w:cs="Tahoma"/>
          <w:color w:val="000000"/>
        </w:rPr>
        <w:t> </w:t>
      </w:r>
      <w:r w:rsidRPr="00D56432">
        <w:rPr>
          <w:rFonts w:ascii="Tahoma" w:eastAsia="Times New Roman" w:hAnsi="Tahoma" w:cs="Tahoma"/>
          <w:color w:val="000000"/>
        </w:rPr>
        <w:br/>
      </w:r>
      <w:r w:rsidRPr="00D56432">
        <w:rPr>
          <w:rFonts w:ascii="Tahoma" w:eastAsia="Times New Roman" w:hAnsi="Tahoma" w:cs="Tahoma"/>
          <w:color w:val="000000"/>
        </w:rPr>
        <w:br/>
      </w:r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>
            <wp:extent cx="2360295" cy="2296795"/>
            <wp:effectExtent l="19050" t="0" r="1905" b="0"/>
            <wp:docPr id="98" name="Рисунок 98" descr="http://www.websor.ru/images/p393_0_01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www.websor.ru/images/p393_0_01_08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229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432">
        <w:rPr>
          <w:rFonts w:ascii="Tahoma" w:eastAsia="Times New Roman" w:hAnsi="Tahoma" w:cs="Tahoma"/>
          <w:color w:val="000000"/>
        </w:rPr>
        <w:t> </w:t>
      </w:r>
      <w:r w:rsidRPr="00D56432">
        <w:rPr>
          <w:rFonts w:ascii="Tahoma" w:eastAsia="Times New Roman" w:hAnsi="Tahoma" w:cs="Tahoma"/>
          <w:color w:val="000000"/>
        </w:rPr>
        <w:br/>
        <w:t>где</w:t>
      </w:r>
      <w:r w:rsidRPr="00D56432">
        <w:rPr>
          <w:rFonts w:ascii="Tahoma" w:eastAsia="Times New Roman" w:hAnsi="Tahoma" w:cs="Tahoma"/>
          <w:color w:val="000000"/>
        </w:rPr>
        <w:br/>
      </w:r>
      <w:r w:rsidRPr="00D56432">
        <w:rPr>
          <w:rFonts w:ascii="Tahoma" w:eastAsia="Times New Roman" w:hAnsi="Tahoma" w:cs="Tahoma"/>
          <w:color w:val="000000"/>
        </w:rPr>
        <w:br/>
      </w: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1595120" cy="2169160"/>
            <wp:effectExtent l="19050" t="0" r="5080" b="0"/>
            <wp:docPr id="99" name="Рисунок 99" descr="http://www.websor.ru/images/p393_0_01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www.websor.ru/images/p393_0_01_0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216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6432">
        <w:rPr>
          <w:rFonts w:ascii="Tahoma" w:eastAsia="Times New Roman" w:hAnsi="Tahoma" w:cs="Tahoma"/>
          <w:color w:val="000000"/>
        </w:rPr>
        <w:t> </w:t>
      </w:r>
    </w:p>
    <w:p w:rsidR="00D56432" w:rsidRPr="00D56432" w:rsidRDefault="00D56432" w:rsidP="00D564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r w:rsidRPr="00D56432">
        <w:rPr>
          <w:rFonts w:ascii="Segoe Script" w:eastAsia="Times New Roman" w:hAnsi="Segoe Script" w:cs="Times New Roman"/>
          <w:b/>
          <w:bCs/>
          <w:color w:val="404040"/>
          <w:sz w:val="27"/>
        </w:rPr>
        <w:t>Смотри ещё по разделу на </w:t>
      </w:r>
      <w:proofErr w:type="spellStart"/>
      <w:r w:rsidRPr="00D56432">
        <w:rPr>
          <w:rFonts w:ascii="Segoe Script" w:eastAsia="Times New Roman" w:hAnsi="Segoe Script" w:cs="Times New Roman"/>
          <w:b/>
          <w:bCs/>
          <w:color w:val="FF8000"/>
          <w:sz w:val="27"/>
        </w:rPr>
        <w:t>websor</w:t>
      </w:r>
      <w:proofErr w:type="spellEnd"/>
      <w:r w:rsidRPr="00D56432">
        <w:rPr>
          <w:rFonts w:ascii="Segoe Script" w:eastAsia="Times New Roman" w:hAnsi="Segoe Script" w:cs="Times New Roman"/>
          <w:b/>
          <w:bCs/>
          <w:color w:val="404040"/>
          <w:sz w:val="27"/>
        </w:rPr>
        <w:t>:</w:t>
      </w:r>
      <w:r w:rsidRPr="00D56432">
        <w:rPr>
          <w:rFonts w:ascii="Tahoma" w:eastAsia="Times New Roman" w:hAnsi="Tahoma" w:cs="Tahoma"/>
          <w:color w:val="404040"/>
        </w:rPr>
        <w:t> </w:t>
      </w:r>
    </w:p>
    <w:p w:rsidR="00D56432" w:rsidRPr="00D56432" w:rsidRDefault="00D56432" w:rsidP="00D564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35"/>
        <w:textAlignment w:val="center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hyperlink r:id="rId19" w:tooltip="" w:history="1">
        <w:r w:rsidRPr="00D56432">
          <w:rPr>
            <w:rFonts w:ascii="Tahoma" w:eastAsia="Times New Roman" w:hAnsi="Tahoma" w:cs="Tahoma"/>
            <w:color w:val="C000C0"/>
            <w:u w:val="single"/>
          </w:rPr>
          <w:t>Принцип наложения (суперпозиции)</w:t>
        </w:r>
      </w:hyperlink>
    </w:p>
    <w:p w:rsidR="00D56432" w:rsidRPr="00D56432" w:rsidRDefault="00D56432" w:rsidP="00D564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35"/>
        <w:textAlignment w:val="center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hyperlink r:id="rId20" w:tooltip="" w:history="1">
        <w:r w:rsidRPr="00D56432">
          <w:rPr>
            <w:rFonts w:ascii="Tahoma" w:eastAsia="Times New Roman" w:hAnsi="Tahoma" w:cs="Tahoma"/>
            <w:color w:val="C000C0"/>
            <w:u w:val="single"/>
          </w:rPr>
          <w:t>Свойство взаимности</w:t>
        </w:r>
      </w:hyperlink>
    </w:p>
    <w:p w:rsidR="00D56432" w:rsidRPr="00D56432" w:rsidRDefault="00D56432" w:rsidP="00D564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35"/>
        <w:textAlignment w:val="center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hyperlink r:id="rId21" w:tooltip="" w:history="1">
        <w:r w:rsidRPr="00D56432">
          <w:rPr>
            <w:rFonts w:ascii="Tahoma" w:eastAsia="Times New Roman" w:hAnsi="Tahoma" w:cs="Tahoma"/>
            <w:color w:val="C000C0"/>
            <w:u w:val="single"/>
          </w:rPr>
          <w:t>Входные и взаимные проводимости, коэффициенты передачи</w:t>
        </w:r>
      </w:hyperlink>
    </w:p>
    <w:p w:rsidR="00D56432" w:rsidRPr="00D56432" w:rsidRDefault="00D56432" w:rsidP="00D564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35"/>
        <w:textAlignment w:val="center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hyperlink r:id="rId22" w:tooltip="" w:history="1">
        <w:r w:rsidRPr="00D56432">
          <w:rPr>
            <w:rFonts w:ascii="Tahoma" w:eastAsia="Times New Roman" w:hAnsi="Tahoma" w:cs="Tahoma"/>
            <w:color w:val="C000C0"/>
            <w:u w:val="single"/>
          </w:rPr>
          <w:t>Принцип компенсации. Зависимые источники</w:t>
        </w:r>
      </w:hyperlink>
    </w:p>
    <w:p w:rsidR="00D56432" w:rsidRPr="00D56432" w:rsidRDefault="00D56432" w:rsidP="00D564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35"/>
        <w:textAlignment w:val="center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hyperlink r:id="rId23" w:tooltip="" w:history="1">
        <w:r w:rsidRPr="00D56432">
          <w:rPr>
            <w:rFonts w:ascii="Tahoma" w:eastAsia="Times New Roman" w:hAnsi="Tahoma" w:cs="Tahoma"/>
            <w:color w:val="C000C0"/>
            <w:u w:val="single"/>
          </w:rPr>
          <w:t xml:space="preserve">Общие замечания о двухполюсниках и </w:t>
        </w:r>
        <w:proofErr w:type="spellStart"/>
        <w:r w:rsidRPr="00D56432">
          <w:rPr>
            <w:rFonts w:ascii="Tahoma" w:eastAsia="Times New Roman" w:hAnsi="Tahoma" w:cs="Tahoma"/>
            <w:color w:val="C000C0"/>
            <w:u w:val="single"/>
          </w:rPr>
          <w:t>многополюсниках</w:t>
        </w:r>
        <w:proofErr w:type="spellEnd"/>
      </w:hyperlink>
    </w:p>
    <w:p w:rsidR="00D56432" w:rsidRPr="00D56432" w:rsidRDefault="00D56432" w:rsidP="00D564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35"/>
        <w:textAlignment w:val="center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hyperlink r:id="rId24" w:tooltip="" w:history="1">
        <w:r w:rsidRPr="00D56432">
          <w:rPr>
            <w:rFonts w:ascii="Tahoma" w:eastAsia="Times New Roman" w:hAnsi="Tahoma" w:cs="Tahoma"/>
            <w:color w:val="C000C0"/>
            <w:u w:val="single"/>
          </w:rPr>
          <w:t>Линейные соотношения между напряжениями и токами</w:t>
        </w:r>
      </w:hyperlink>
    </w:p>
    <w:p w:rsidR="00D56432" w:rsidRPr="00D56432" w:rsidRDefault="00D56432" w:rsidP="00D564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35"/>
        <w:textAlignment w:val="center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hyperlink r:id="rId25" w:tooltip="" w:history="1">
        <w:r w:rsidRPr="00D56432">
          <w:rPr>
            <w:rFonts w:ascii="Tahoma" w:eastAsia="Times New Roman" w:hAnsi="Tahoma" w:cs="Tahoma"/>
            <w:color w:val="C000C0"/>
            <w:u w:val="single"/>
          </w:rPr>
          <w:t>Теорема о взаимных приращениях токов и напряжений</w:t>
        </w:r>
      </w:hyperlink>
    </w:p>
    <w:p w:rsidR="00D56432" w:rsidRPr="00D56432" w:rsidRDefault="00D56432" w:rsidP="00D564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35"/>
        <w:textAlignment w:val="center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hyperlink r:id="rId26" w:tooltip="" w:history="1">
        <w:r w:rsidRPr="00D56432">
          <w:rPr>
            <w:rFonts w:ascii="Tahoma" w:eastAsia="Times New Roman" w:hAnsi="Tahoma" w:cs="Tahoma"/>
            <w:color w:val="C000C0"/>
            <w:u w:val="single"/>
          </w:rPr>
          <w:t>Принцип эквивалентного генератора</w:t>
        </w:r>
      </w:hyperlink>
    </w:p>
    <w:p w:rsidR="00D56432" w:rsidRPr="00D56432" w:rsidRDefault="00D56432" w:rsidP="00D564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35"/>
        <w:textAlignment w:val="center"/>
        <w:rPr>
          <w:rFonts w:ascii="Times New Roman" w:eastAsia="Times New Roman" w:hAnsi="Times New Roman" w:cs="Times New Roman"/>
          <w:color w:val="000000"/>
          <w:sz w:val="13"/>
          <w:szCs w:val="13"/>
        </w:rPr>
      </w:pPr>
      <w:hyperlink r:id="rId27" w:tooltip="" w:history="1">
        <w:r w:rsidRPr="00D56432">
          <w:rPr>
            <w:rFonts w:ascii="Tahoma" w:eastAsia="Times New Roman" w:hAnsi="Tahoma" w:cs="Tahoma"/>
            <w:color w:val="C000C0"/>
            <w:u w:val="single"/>
          </w:rPr>
          <w:t>Передача энергии от активного двухполюсника к пассивному</w:t>
        </w:r>
      </w:hyperlink>
    </w:p>
    <w:p w:rsidR="00D56432" w:rsidRPr="00D56432" w:rsidRDefault="00D56432" w:rsidP="00D564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hyperlink r:id="rId28" w:tgtFrame="_blank" w:history="1">
        <w:proofErr w:type="spellStart"/>
        <w:r w:rsidRPr="00D56432">
          <w:rPr>
            <w:rFonts w:ascii="Arial" w:eastAsia="Times New Roman" w:hAnsi="Arial" w:cs="Arial"/>
            <w:color w:val="0000FF"/>
            <w:sz w:val="18"/>
            <w:u w:val="single"/>
          </w:rPr>
          <w:t>Яндекс.Директ</w:t>
        </w:r>
        <w:proofErr w:type="spellEnd"/>
      </w:hyperlink>
    </w:p>
    <w:tbl>
      <w:tblPr>
        <w:tblW w:w="267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22"/>
      </w:tblGrid>
      <w:tr w:rsidR="00D56432" w:rsidRPr="00D56432" w:rsidTr="00D564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432" w:rsidRPr="00D56432" w:rsidRDefault="00D56432" w:rsidP="00D564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</w:rPr>
              <w:drawing>
                <wp:inline distT="0" distB="0" distL="0" distR="0">
                  <wp:extent cx="1424940" cy="1424940"/>
                  <wp:effectExtent l="19050" t="0" r="3810" b="0"/>
                  <wp:docPr id="100" name="Рисунок 100" descr="http://avatars-fast.yandex.net/get-direct/Xe3AyGNm08iOkrMMVsUNng/y150">
                    <a:hlinkClick xmlns:a="http://schemas.openxmlformats.org/drawingml/2006/main" r:id="rId2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avatars-fast.yandex.net/get-direct/Xe3AyGNm08iOkrMMVsUNng/y150">
                            <a:hlinkClick r:id="rId2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940" cy="142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1" w:tgtFrame="_blank" w:history="1">
              <w:r w:rsidRPr="00D56432">
                <w:rPr>
                  <w:rFonts w:ascii="Times New Roman" w:eastAsia="Times New Roman" w:hAnsi="Times New Roman" w:cs="Times New Roman"/>
                  <w:color w:val="0000FF"/>
                  <w:sz w:val="31"/>
                  <w:u w:val="single"/>
                </w:rPr>
                <w:t>Ищешь Тестер ЭМ </w:t>
              </w:r>
              <w:proofErr w:type="spellStart"/>
              <w:r w:rsidRPr="00D5643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31"/>
                  <w:u w:val="single"/>
                </w:rPr>
                <w:t>полей</w:t>
              </w:r>
              <w:r w:rsidRPr="00D56432">
                <w:rPr>
                  <w:rFonts w:ascii="Times New Roman" w:eastAsia="Times New Roman" w:hAnsi="Times New Roman" w:cs="Times New Roman"/>
                  <w:color w:val="0000FF"/>
                  <w:sz w:val="31"/>
                  <w:u w:val="single"/>
                </w:rPr>
                <w:t>?</w:t>
              </w:r>
            </w:hyperlink>
            <w:r w:rsidRPr="00D56432">
              <w:rPr>
                <w:rFonts w:ascii="Times New Roman" w:eastAsia="Times New Roman" w:hAnsi="Times New Roman" w:cs="Times New Roman"/>
              </w:rPr>
              <w:t>Защиты</w:t>
            </w:r>
            <w:proofErr w:type="spellEnd"/>
            <w:r w:rsidRPr="00D56432">
              <w:rPr>
                <w:rFonts w:ascii="Times New Roman" w:eastAsia="Times New Roman" w:hAnsi="Times New Roman" w:cs="Times New Roman"/>
              </w:rPr>
              <w:t xml:space="preserve"> за 4900р от излу</w:t>
            </w:r>
            <w:r w:rsidRPr="00D56432">
              <w:rPr>
                <w:rFonts w:ascii="Times New Roman" w:eastAsia="Times New Roman" w:hAnsi="Times New Roman" w:cs="Times New Roman"/>
              </w:rPr>
              <w:softHyphen/>
              <w:t xml:space="preserve">чения </w:t>
            </w:r>
            <w:proofErr w:type="spellStart"/>
            <w:r w:rsidRPr="00D56432">
              <w:rPr>
                <w:rFonts w:ascii="Times New Roman" w:eastAsia="Times New Roman" w:hAnsi="Times New Roman" w:cs="Times New Roman"/>
              </w:rPr>
              <w:t>эл</w:t>
            </w:r>
            <w:proofErr w:type="spellEnd"/>
            <w:r w:rsidRPr="00D56432">
              <w:rPr>
                <w:rFonts w:ascii="Times New Roman" w:eastAsia="Times New Roman" w:hAnsi="Times New Roman" w:cs="Times New Roman"/>
              </w:rPr>
              <w:t>. магнитных </w:t>
            </w:r>
            <w:r w:rsidRPr="00D56432">
              <w:rPr>
                <w:rFonts w:ascii="Times New Roman" w:eastAsia="Times New Roman" w:hAnsi="Times New Roman" w:cs="Times New Roman"/>
                <w:b/>
                <w:bCs/>
              </w:rPr>
              <w:t>полей</w:t>
            </w:r>
            <w:r w:rsidRPr="00D56432">
              <w:rPr>
                <w:rFonts w:ascii="Times New Roman" w:eastAsia="Times New Roman" w:hAnsi="Times New Roman" w:cs="Times New Roman"/>
              </w:rPr>
              <w:t xml:space="preserve"> - Доставка бесплатно! </w:t>
            </w:r>
            <w:proofErr w:type="spellStart"/>
            <w:r w:rsidRPr="00D56432">
              <w:rPr>
                <w:rFonts w:ascii="Times New Roman" w:eastAsia="Times New Roman" w:hAnsi="Times New Roman" w:cs="Times New Roman"/>
              </w:rPr>
              <w:lastRenderedPageBreak/>
              <w:t>Жми</w:t>
            </w:r>
            <w:hyperlink r:id="rId32" w:tgtFrame="_blank" w:history="1">
              <w:r w:rsidRPr="00D56432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medstyleplus.ru</w:t>
              </w:r>
            </w:hyperlink>
            <w:hyperlink r:id="rId33" w:tgtFrame="_blank" w:history="1">
              <w:r w:rsidRPr="00D56432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Адрес</w:t>
              </w:r>
              <w:proofErr w:type="spellEnd"/>
              <w:r w:rsidRPr="00D56432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 и телефон</w:t>
              </w:r>
            </w:hyperlink>
          </w:p>
        </w:tc>
      </w:tr>
      <w:tr w:rsidR="00D56432" w:rsidRPr="00D56432" w:rsidTr="00D5643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6432" w:rsidRPr="00D56432" w:rsidRDefault="00D56432" w:rsidP="00D5643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</w:rPr>
              <w:lastRenderedPageBreak/>
              <w:drawing>
                <wp:inline distT="0" distB="0" distL="0" distR="0">
                  <wp:extent cx="2541270" cy="1424940"/>
                  <wp:effectExtent l="19050" t="0" r="0" b="0"/>
                  <wp:docPr id="101" name="Рисунок 101" descr="http://avatars-fast.yandex.net/get-direct/ABPZcV3smZtvqU3IkOknAA/wy150">
                    <a:hlinkClick xmlns:a="http://schemas.openxmlformats.org/drawingml/2006/main" r:id="rId3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avatars-fast.yandex.net/get-direct/ABPZcV3smZtvqU3IkOknAA/wy150">
                            <a:hlinkClick r:id="rId3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1270" cy="142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36" w:tgtFrame="_blank" w:history="1">
              <w:r w:rsidRPr="00D5643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31"/>
                  <w:u w:val="single"/>
                </w:rPr>
                <w:t>Ново</w:t>
              </w:r>
              <w:r w:rsidRPr="00D5643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31"/>
                  <w:u w:val="single"/>
                </w:rPr>
                <w:softHyphen/>
                <w:t>стройка</w:t>
              </w:r>
              <w:r w:rsidRPr="00D56432">
                <w:rPr>
                  <w:rFonts w:ascii="Times New Roman" w:eastAsia="Times New Roman" w:hAnsi="Times New Roman" w:cs="Times New Roman"/>
                  <w:color w:val="0000FF"/>
                  <w:sz w:val="31"/>
                  <w:u w:val="single"/>
                </w:rPr>
                <w:t xml:space="preserve">«Дом у реки» </w:t>
              </w:r>
              <w:proofErr w:type="spellStart"/>
              <w:r w:rsidRPr="00D56432">
                <w:rPr>
                  <w:rFonts w:ascii="Times New Roman" w:eastAsia="Times New Roman" w:hAnsi="Times New Roman" w:cs="Times New Roman"/>
                  <w:color w:val="0000FF"/>
                  <w:sz w:val="31"/>
                  <w:u w:val="single"/>
                </w:rPr>
                <w:t>в</w:t>
              </w:r>
              <w:r w:rsidRPr="00D56432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31"/>
                  <w:u w:val="single"/>
                </w:rPr>
                <w:t>Химках</w:t>
              </w:r>
            </w:hyperlink>
            <w:r w:rsidRPr="00D56432">
              <w:rPr>
                <w:rFonts w:ascii="Times New Roman" w:eastAsia="Times New Roman" w:hAnsi="Times New Roman" w:cs="Times New Roman"/>
              </w:rPr>
              <w:t>От</w:t>
            </w:r>
            <w:proofErr w:type="spellEnd"/>
            <w:r w:rsidRPr="00D56432">
              <w:rPr>
                <w:rFonts w:ascii="Times New Roman" w:eastAsia="Times New Roman" w:hAnsi="Times New Roman" w:cs="Times New Roman"/>
              </w:rPr>
              <w:t> 2,4 </w:t>
            </w:r>
            <w:proofErr w:type="spellStart"/>
            <w:r w:rsidRPr="00D56432">
              <w:rPr>
                <w:rFonts w:ascii="Times New Roman" w:eastAsia="Times New Roman" w:hAnsi="Times New Roman" w:cs="Times New Roman"/>
              </w:rPr>
              <w:t>млн</w:t>
            </w:r>
            <w:proofErr w:type="spellEnd"/>
            <w:r w:rsidRPr="00D56432">
              <w:rPr>
                <w:rFonts w:ascii="Times New Roman" w:eastAsia="Times New Roman" w:hAnsi="Times New Roman" w:cs="Times New Roman"/>
              </w:rPr>
              <w:t>! Скидки 20,35% только до 14 июля! Первый взнос по ипотеке 75т.р!</w:t>
            </w:r>
            <w:hyperlink r:id="rId37" w:tgtFrame="_blank" w:history="1">
              <w:r w:rsidRPr="00D56432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riverhome.ru</w:t>
              </w:r>
            </w:hyperlink>
            <w:hyperlink r:id="rId38" w:tgtFrame="_blank" w:history="1">
              <w:r w:rsidRPr="00D56432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Адрес и телефон</w:t>
              </w:r>
            </w:hyperlink>
          </w:p>
        </w:tc>
      </w:tr>
    </w:tbl>
    <w:p w:rsidR="00D56432" w:rsidRPr="00D56432" w:rsidRDefault="00D56432" w:rsidP="00D56432">
      <w:pPr>
        <w:shd w:val="clear" w:color="auto" w:fill="FFFFFF"/>
        <w:spacing w:after="0" w:line="240" w:lineRule="auto"/>
        <w:ind w:hanging="1"/>
        <w:rPr>
          <w:ins w:id="0" w:author="Unknown"/>
          <w:rFonts w:ascii="Times New Roman" w:eastAsia="Times New Roman" w:hAnsi="Times New Roman" w:cs="Times New Roman"/>
          <w:color w:val="000000"/>
          <w:sz w:val="13"/>
          <w:szCs w:val="13"/>
        </w:rPr>
      </w:pPr>
      <w:ins w:id="1" w:author="Unknown">
        <w:r w:rsidRPr="00D56432">
          <w:rPr>
            <w:rFonts w:ascii="Tahoma" w:eastAsia="Times New Roman" w:hAnsi="Tahoma" w:cs="Tahoma"/>
            <w:color w:val="000000"/>
          </w:rPr>
          <w:t>Аналогично определяются токи I1 и I2 </w:t>
        </w:r>
        <w:r w:rsidRPr="00D56432">
          <w:rPr>
            <w:rFonts w:ascii="Tahoma" w:eastAsia="Times New Roman" w:hAnsi="Tahoma" w:cs="Tahoma"/>
            <w:color w:val="000000"/>
          </w:rPr>
          <w:br/>
          <w:t>Если в (2.2) контурные ЭДС заменить ЭДС в ветвях, то получим </w:t>
        </w:r>
        <w:r w:rsidRPr="00D56432">
          <w:rPr>
            <w:rFonts w:ascii="Tahoma" w:eastAsia="Times New Roman" w:hAnsi="Tahoma" w:cs="Tahoma"/>
            <w:color w:val="000000"/>
          </w:rPr>
          <w:br/>
        </w:r>
        <w:r w:rsidRPr="00D56432">
          <w:rPr>
            <w:rFonts w:ascii="Tahoma" w:eastAsia="Times New Roman" w:hAnsi="Tahoma" w:cs="Tahoma"/>
            <w:color w:val="000000"/>
          </w:rPr>
          <w:br/>
        </w:r>
      </w:ins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2413635" cy="393700"/>
            <wp:effectExtent l="19050" t="0" r="5715" b="0"/>
            <wp:docPr id="102" name="Рисунок 102" descr="http://www.websor.ru/images/p393_0_00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www.websor.ru/images/p393_0_00_0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2" w:author="Unknown">
        <w:r w:rsidRPr="00D56432">
          <w:rPr>
            <w:rFonts w:ascii="Tahoma" w:eastAsia="Times New Roman" w:hAnsi="Tahoma" w:cs="Tahoma"/>
            <w:color w:val="000000"/>
          </w:rPr>
          <w:t> </w:t>
        </w:r>
        <w:r w:rsidRPr="00D56432">
          <w:rPr>
            <w:rFonts w:ascii="Tahoma" w:eastAsia="Times New Roman" w:hAnsi="Tahoma" w:cs="Tahoma"/>
            <w:color w:val="000000"/>
          </w:rPr>
          <w:br/>
        </w:r>
        <w:r w:rsidRPr="00D56432">
          <w:rPr>
            <w:rFonts w:ascii="Tahoma" w:eastAsia="Times New Roman" w:hAnsi="Tahoma" w:cs="Tahoma"/>
            <w:color w:val="000000"/>
          </w:rPr>
          <w:br/>
          <w:t>откуда и следует, что контурный ток I1 равен алгебраической сумме составляющих токов, вызываемых каждой из ЭДС в отдельности. Кроме того, этот контурный ток равен току ветви с сопротивлением r1 и ЭДС Е12, так как по этой ветви другие контурные токи не замыкаются. </w:t>
        </w:r>
        <w:r w:rsidRPr="00D56432">
          <w:rPr>
            <w:rFonts w:ascii="Tahoma" w:eastAsia="Times New Roman" w:hAnsi="Tahoma" w:cs="Tahoma"/>
            <w:color w:val="000000"/>
          </w:rPr>
          <w:br/>
          <w:t>Таким образом, при определении токов ветвей при помощи принципа наложения можно поочередно оставлять в схеме по одной ЭДС, считая все остальные ЭДС источников равными нулю, но сохраняя в схеме их внутренние сопротивления. Ток ветви равен алгебраической сумме токов, вызываемых каждой ЭДС. Если схема содержит не только источники ЭДС, но и источники тока, то следует найти составляющие токов ветвей, вызываемые каждым источником ЭДС и каждым источником тока, после чего определить токи ветвей путем алгебраического суммирования этих составляющих. </w:t>
        </w:r>
        <w:r w:rsidRPr="00D56432">
          <w:rPr>
            <w:rFonts w:ascii="Tahoma" w:eastAsia="Times New Roman" w:hAnsi="Tahoma" w:cs="Tahoma"/>
            <w:color w:val="000000"/>
          </w:rPr>
          <w:br/>
          <w:t>Так как принцип наложения следует из общих свойств линейных уравнений, то его можно применять для определения любых физических величин, которые связаны между собой линейной зависимостью. В применении к электрическим цепям можно определять не только токи при заданных сопротивлениях, ЭДС и токах источников, но и напряжения при заданных токах и известных сопротивлениях. Однако этим принципом нельзя пользоваться для вычисления мощностей, так как мощность - квадратичная функция тока или напряжения. Например, мощность в сопротивлении r1 (рис. 2.1) определяется по формуле </w:t>
        </w:r>
        <w:r w:rsidRPr="00D56432">
          <w:rPr>
            <w:rFonts w:ascii="Tahoma" w:eastAsia="Times New Roman" w:hAnsi="Tahoma" w:cs="Tahoma"/>
            <w:color w:val="000000"/>
          </w:rPr>
          <w:br/>
        </w:r>
        <w:r w:rsidRPr="00D56432">
          <w:rPr>
            <w:rFonts w:ascii="Tahoma" w:eastAsia="Times New Roman" w:hAnsi="Tahoma" w:cs="Tahoma"/>
            <w:color w:val="000000"/>
          </w:rPr>
          <w:br/>
        </w:r>
      </w:ins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3041015" cy="223520"/>
            <wp:effectExtent l="19050" t="0" r="6985" b="0"/>
            <wp:docPr id="103" name="Рисунок 103" descr="http://www.websor.ru/images/p393_0_00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www.websor.ru/images/p393_0_00_02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01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3" w:author="Unknown">
        <w:r w:rsidRPr="00D56432">
          <w:rPr>
            <w:rFonts w:ascii="Tahoma" w:eastAsia="Times New Roman" w:hAnsi="Tahoma" w:cs="Tahoma"/>
            <w:color w:val="000000"/>
          </w:rPr>
          <w:t> </w:t>
        </w:r>
        <w:r w:rsidRPr="00D56432">
          <w:rPr>
            <w:rFonts w:ascii="Tahoma" w:eastAsia="Times New Roman" w:hAnsi="Tahoma" w:cs="Tahoma"/>
            <w:color w:val="000000"/>
          </w:rPr>
          <w:br/>
        </w:r>
        <w:r w:rsidRPr="00D56432">
          <w:rPr>
            <w:rFonts w:ascii="Tahoma" w:eastAsia="Times New Roman" w:hAnsi="Tahoma" w:cs="Tahoma"/>
            <w:color w:val="000000"/>
          </w:rPr>
          <w:br/>
          <w:t>Если мощность того же элемента с сопротивлением r1 можно было бы считать равной сумме мощностей, обусловленных частичными токами </w:t>
        </w:r>
      </w:ins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329565" cy="223520"/>
            <wp:effectExtent l="19050" t="0" r="0" b="0"/>
            <wp:docPr id="104" name="Рисунок 104" descr="http://www.websor.ru/images/p393_0_00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www.websor.ru/images/p393_0_00_03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4" w:author="Unknown">
        <w:r w:rsidRPr="00D56432">
          <w:rPr>
            <w:rFonts w:ascii="Tahoma" w:eastAsia="Times New Roman" w:hAnsi="Tahoma" w:cs="Tahoma"/>
            <w:color w:val="000000"/>
          </w:rPr>
          <w:t> то получилось бы совсем другое значение: </w:t>
        </w:r>
      </w:ins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977900" cy="223520"/>
            <wp:effectExtent l="19050" t="0" r="0" b="0"/>
            <wp:docPr id="105" name="Рисунок 105" descr="http://www.websor.ru/images/p393_0_00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://www.websor.ru/images/p393_0_00_04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5" w:author="Unknown">
        <w:r w:rsidRPr="00D56432">
          <w:rPr>
            <w:rFonts w:ascii="Tahoma" w:eastAsia="Times New Roman" w:hAnsi="Tahoma" w:cs="Tahoma"/>
            <w:color w:val="000000"/>
          </w:rPr>
          <w:t> </w:t>
        </w:r>
        <w:r w:rsidRPr="00D56432">
          <w:rPr>
            <w:rFonts w:ascii="Tahoma" w:eastAsia="Times New Roman" w:hAnsi="Tahoma" w:cs="Tahoma"/>
            <w:color w:val="000000"/>
          </w:rPr>
          <w:br/>
        </w:r>
        <w:r w:rsidRPr="00D56432">
          <w:rPr>
            <w:rFonts w:ascii="Tahoma" w:eastAsia="Times New Roman" w:hAnsi="Tahoma" w:cs="Tahoma"/>
            <w:color w:val="000000"/>
          </w:rPr>
          <w:br/>
        </w:r>
        <w:r w:rsidRPr="00D56432">
          <w:rPr>
            <w:rFonts w:ascii="Tahoma" w:eastAsia="Times New Roman" w:hAnsi="Tahoma" w:cs="Tahoma"/>
            <w:b/>
            <w:bCs/>
            <w:color w:val="004040"/>
          </w:rPr>
          <w:t>Пример 2.1. </w:t>
        </w:r>
        <w:r w:rsidRPr="00D56432">
          <w:rPr>
            <w:rFonts w:ascii="Tahoma" w:eastAsia="Times New Roman" w:hAnsi="Tahoma" w:cs="Tahoma"/>
            <w:color w:val="000000"/>
          </w:rPr>
          <w:br/>
          <w:t>На рис. 2.2, а показана мостовая схема с источником ЭДС Е = 5 В и источником тока J = 1 А. Сопротивления элементов указаны на схеме. Пользуясь принципом наложения, определить токи во всех ветвях.</w:t>
        </w:r>
        <w:r w:rsidRPr="00D56432">
          <w:rPr>
            <w:rFonts w:ascii="Tahoma" w:eastAsia="Times New Roman" w:hAnsi="Tahoma" w:cs="Tahoma"/>
            <w:color w:val="000000"/>
          </w:rPr>
          <w:br/>
        </w:r>
      </w:ins>
      <w:r>
        <w:rPr>
          <w:rFonts w:ascii="Times New Roman" w:eastAsia="Times New Roman" w:hAnsi="Times New Roman" w:cs="Times New Roman"/>
          <w:noProof/>
          <w:color w:val="000000"/>
        </w:rPr>
        <w:lastRenderedPageBreak/>
        <w:drawing>
          <wp:inline distT="0" distB="0" distL="0" distR="0">
            <wp:extent cx="6522944" cy="1350335"/>
            <wp:effectExtent l="19050" t="0" r="0" b="0"/>
            <wp:docPr id="106" name="Рисунок 106" descr="http://www.websor.ru/images/p393_0_00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www.websor.ru/images/p393_0_00_05.jp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486" cy="1353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6" w:author="Unknown">
        <w:r w:rsidRPr="00D56432">
          <w:rPr>
            <w:rFonts w:ascii="Tahoma" w:eastAsia="Times New Roman" w:hAnsi="Tahoma" w:cs="Tahoma"/>
            <w:color w:val="000000"/>
          </w:rPr>
          <w:t> </w:t>
        </w:r>
        <w:r w:rsidRPr="00D56432">
          <w:rPr>
            <w:rFonts w:ascii="Tahoma" w:eastAsia="Times New Roman" w:hAnsi="Tahoma" w:cs="Tahoma"/>
            <w:color w:val="000000"/>
          </w:rPr>
          <w:br/>
        </w:r>
        <w:r w:rsidRPr="00D56432">
          <w:rPr>
            <w:rFonts w:ascii="Tahoma" w:eastAsia="Times New Roman" w:hAnsi="Tahoma" w:cs="Tahoma"/>
            <w:b/>
            <w:bCs/>
            <w:color w:val="004040"/>
          </w:rPr>
          <w:t>Решение. </w:t>
        </w:r>
        <w:r w:rsidRPr="00D56432">
          <w:rPr>
            <w:rFonts w:ascii="Tahoma" w:eastAsia="Times New Roman" w:hAnsi="Tahoma" w:cs="Tahoma"/>
            <w:color w:val="000000"/>
          </w:rPr>
          <w:br/>
          <w:t xml:space="preserve">Для определения токов в ветвях с применением принципа наложения надо рассчитать токи в двух схемах, изображенных на рис. 2.2,б и е. В схеме рис. 2.2, б J = 0 (точки </w:t>
        </w:r>
        <w:proofErr w:type="spellStart"/>
        <w:r w:rsidRPr="00D56432">
          <w:rPr>
            <w:rFonts w:ascii="Tahoma" w:eastAsia="Times New Roman" w:hAnsi="Tahoma" w:cs="Tahoma"/>
            <w:color w:val="000000"/>
          </w:rPr>
          <w:t>b</w:t>
        </w:r>
        <w:proofErr w:type="spellEnd"/>
        <w:r w:rsidRPr="00D56432">
          <w:rPr>
            <w:rFonts w:ascii="Tahoma" w:eastAsia="Times New Roman" w:hAnsi="Tahoma" w:cs="Tahoma"/>
            <w:color w:val="000000"/>
          </w:rPr>
          <w:t xml:space="preserve"> и </w:t>
        </w:r>
        <w:proofErr w:type="spellStart"/>
        <w:r w:rsidRPr="00D56432">
          <w:rPr>
            <w:rFonts w:ascii="Tahoma" w:eastAsia="Times New Roman" w:hAnsi="Tahoma" w:cs="Tahoma"/>
            <w:color w:val="000000"/>
          </w:rPr>
          <w:t>d</w:t>
        </w:r>
        <w:proofErr w:type="spellEnd"/>
        <w:r w:rsidRPr="00D56432">
          <w:rPr>
            <w:rFonts w:ascii="Tahoma" w:eastAsia="Times New Roman" w:hAnsi="Tahoma" w:cs="Tahoma"/>
            <w:color w:val="000000"/>
          </w:rPr>
          <w:t xml:space="preserve"> разомкнуты), а в схеме рис. 2.2, в Е = 0 (точки а и с соединены проводником без сопротивления). Токи в ветвях схемы (рис. 2.2,6)</w:t>
        </w:r>
        <w:r w:rsidRPr="00D56432">
          <w:rPr>
            <w:rFonts w:ascii="Tahoma" w:eastAsia="Times New Roman" w:hAnsi="Tahoma" w:cs="Tahoma"/>
            <w:color w:val="000000"/>
          </w:rPr>
          <w:br/>
        </w:r>
        <w:r w:rsidRPr="00D56432">
          <w:rPr>
            <w:rFonts w:ascii="Tahoma" w:eastAsia="Times New Roman" w:hAnsi="Tahoma" w:cs="Tahoma"/>
            <w:color w:val="000000"/>
          </w:rPr>
          <w:br/>
        </w:r>
      </w:ins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1020445" cy="882650"/>
            <wp:effectExtent l="19050" t="0" r="8255" b="0"/>
            <wp:docPr id="107" name="Рисунок 107" descr="http://www.websor.ru/images/p393_0_00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://www.websor.ru/images/p393_0_00_06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7" w:author="Unknown">
        <w:r w:rsidRPr="00D56432">
          <w:rPr>
            <w:rFonts w:ascii="Tahoma" w:eastAsia="Times New Roman" w:hAnsi="Tahoma" w:cs="Tahoma"/>
            <w:color w:val="000000"/>
          </w:rPr>
          <w:t> </w:t>
        </w:r>
        <w:r w:rsidRPr="00D56432">
          <w:rPr>
            <w:rFonts w:ascii="Tahoma" w:eastAsia="Times New Roman" w:hAnsi="Tahoma" w:cs="Tahoma"/>
            <w:color w:val="000000"/>
          </w:rPr>
          <w:br/>
        </w:r>
        <w:r w:rsidRPr="00D56432">
          <w:rPr>
            <w:rFonts w:ascii="Tahoma" w:eastAsia="Times New Roman" w:hAnsi="Tahoma" w:cs="Tahoma"/>
            <w:color w:val="000000"/>
          </w:rPr>
          <w:br/>
          <w:t>Токи в ветвях схемы по рис. 2.2, в, где сопротивления r1 и r4, а также r2 и r3 соединены параллельно, </w:t>
        </w:r>
        <w:r w:rsidRPr="00D56432">
          <w:rPr>
            <w:rFonts w:ascii="Tahoma" w:eastAsia="Times New Roman" w:hAnsi="Tahoma" w:cs="Tahoma"/>
            <w:color w:val="000000"/>
          </w:rPr>
          <w:br/>
        </w:r>
        <w:r w:rsidRPr="00D56432">
          <w:rPr>
            <w:rFonts w:ascii="Tahoma" w:eastAsia="Times New Roman" w:hAnsi="Tahoma" w:cs="Tahoma"/>
            <w:color w:val="000000"/>
          </w:rPr>
          <w:br/>
        </w:r>
      </w:ins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1456690" cy="882650"/>
            <wp:effectExtent l="19050" t="0" r="0" b="0"/>
            <wp:docPr id="108" name="Рисунок 108" descr="http://www.websor.ru/images/p393_0_00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www.websor.ru/images/p393_0_00_07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8" w:author="Unknown">
        <w:r w:rsidRPr="00D56432">
          <w:rPr>
            <w:rFonts w:ascii="Tahoma" w:eastAsia="Times New Roman" w:hAnsi="Tahoma" w:cs="Tahoma"/>
            <w:color w:val="000000"/>
          </w:rPr>
          <w:t> </w:t>
        </w:r>
        <w:r w:rsidRPr="00D56432">
          <w:rPr>
            <w:rFonts w:ascii="Tahoma" w:eastAsia="Times New Roman" w:hAnsi="Tahoma" w:cs="Tahoma"/>
            <w:color w:val="000000"/>
          </w:rPr>
          <w:br/>
        </w:r>
        <w:r w:rsidRPr="00D56432">
          <w:rPr>
            <w:rFonts w:ascii="Tahoma" w:eastAsia="Times New Roman" w:hAnsi="Tahoma" w:cs="Tahoma"/>
            <w:color w:val="000000"/>
          </w:rPr>
          <w:br/>
          <w:t>Токи в ветвях заданной схемы (рис. 2.2, а) равны алгебраическим суммам токов в соответствующих ветвях схем рис. 2.2,6 и в:</w:t>
        </w:r>
        <w:r w:rsidRPr="00D56432">
          <w:rPr>
            <w:rFonts w:ascii="Tahoma" w:eastAsia="Times New Roman" w:hAnsi="Tahoma" w:cs="Tahoma"/>
            <w:color w:val="000000"/>
          </w:rPr>
          <w:br/>
        </w:r>
      </w:ins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2328545" cy="223520"/>
            <wp:effectExtent l="19050" t="0" r="0" b="0"/>
            <wp:docPr id="109" name="Рисунок 109" descr="http://www.websor.ru/images/p393_0_00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ww.websor.ru/images/p393_0_00_08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9" w:author="Unknown">
        <w:r w:rsidRPr="00D56432">
          <w:rPr>
            <w:rFonts w:ascii="Tahoma" w:eastAsia="Times New Roman" w:hAnsi="Tahoma" w:cs="Tahoma"/>
            <w:color w:val="000000"/>
          </w:rPr>
          <w:t> </w:t>
        </w:r>
        <w:r w:rsidRPr="00D56432">
          <w:rPr>
            <w:rFonts w:ascii="Tahoma" w:eastAsia="Times New Roman" w:hAnsi="Tahoma" w:cs="Tahoma"/>
            <w:color w:val="000000"/>
          </w:rPr>
          <w:br/>
        </w:r>
        <w:proofErr w:type="spellStart"/>
        <w:r w:rsidRPr="00D56432">
          <w:rPr>
            <w:rFonts w:ascii="Tahoma" w:eastAsia="Times New Roman" w:hAnsi="Tahoma" w:cs="Tahoma"/>
            <w:color w:val="000000"/>
          </w:rPr>
          <w:t>Анологично</w:t>
        </w:r>
        <w:proofErr w:type="spellEnd"/>
        <w:r w:rsidRPr="00D56432">
          <w:rPr>
            <w:rFonts w:ascii="Tahoma" w:eastAsia="Times New Roman" w:hAnsi="Tahoma" w:cs="Tahoma"/>
            <w:color w:val="000000"/>
          </w:rPr>
          <w:br/>
        </w:r>
        <w:r w:rsidRPr="00D56432">
          <w:rPr>
            <w:rFonts w:ascii="Tahoma" w:eastAsia="Times New Roman" w:hAnsi="Tahoma" w:cs="Tahoma"/>
            <w:color w:val="000000"/>
          </w:rPr>
          <w:br/>
        </w:r>
      </w:ins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>
            <wp:extent cx="1265555" cy="733425"/>
            <wp:effectExtent l="19050" t="0" r="0" b="0"/>
            <wp:docPr id="110" name="Рисунок 110" descr="http://www.websor.ru/images/p393_0_00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www.websor.ru/images/p393_0_00_09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10" w:author="Unknown">
        <w:r w:rsidRPr="00D56432">
          <w:rPr>
            <w:rFonts w:ascii="Tahoma" w:eastAsia="Times New Roman" w:hAnsi="Tahoma" w:cs="Tahoma"/>
            <w:color w:val="000000"/>
          </w:rPr>
          <w:t> </w:t>
        </w:r>
      </w:ins>
    </w:p>
    <w:p w:rsidR="00D56432" w:rsidRDefault="00D56432"/>
    <w:sectPr w:rsidR="00D56432" w:rsidSect="00D56432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normal verdan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Script">
    <w:panose1 w:val="020B0504020000000003"/>
    <w:charset w:val="CC"/>
    <w:family w:val="swiss"/>
    <w:pitch w:val="variable"/>
    <w:sig w:usb0="0000028F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53E6B"/>
    <w:multiLevelType w:val="multilevel"/>
    <w:tmpl w:val="C8DA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>
    <w:useFELayout/>
  </w:compat>
  <w:rsids>
    <w:rsidRoot w:val="00D56432"/>
    <w:rsid w:val="00D56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6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56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6432"/>
    <w:rPr>
      <w:rFonts w:ascii="Tahoma" w:hAnsi="Tahoma" w:cs="Tahoma"/>
      <w:sz w:val="16"/>
      <w:szCs w:val="16"/>
    </w:rPr>
  </w:style>
  <w:style w:type="paragraph" w:customStyle="1" w:styleId="imalignleft">
    <w:name w:val="imalign_left"/>
    <w:basedOn w:val="a"/>
    <w:rsid w:val="00D56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f2">
    <w:name w:val="ff2"/>
    <w:basedOn w:val="a0"/>
    <w:rsid w:val="00D56432"/>
  </w:style>
  <w:style w:type="character" w:customStyle="1" w:styleId="apple-converted-space">
    <w:name w:val="apple-converted-space"/>
    <w:basedOn w:val="a0"/>
    <w:rsid w:val="00D56432"/>
  </w:style>
  <w:style w:type="character" w:styleId="a6">
    <w:name w:val="Hyperlink"/>
    <w:basedOn w:val="a0"/>
    <w:uiPriority w:val="99"/>
    <w:semiHidden/>
    <w:unhideWhenUsed/>
    <w:rsid w:val="00D56432"/>
    <w:rPr>
      <w:color w:val="0000FF"/>
      <w:u w:val="single"/>
    </w:rPr>
  </w:style>
  <w:style w:type="character" w:customStyle="1" w:styleId="ff3">
    <w:name w:val="ff3"/>
    <w:basedOn w:val="a0"/>
    <w:rsid w:val="00D56432"/>
  </w:style>
  <w:style w:type="character" w:customStyle="1" w:styleId="ff4">
    <w:name w:val="ff4"/>
    <w:basedOn w:val="a0"/>
    <w:rsid w:val="00D56432"/>
  </w:style>
  <w:style w:type="character" w:customStyle="1" w:styleId="ff6">
    <w:name w:val="ff6"/>
    <w:basedOn w:val="a0"/>
    <w:rsid w:val="00D564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yperlink" Target="http://www.websor.ru/ekvivat_generator.html" TargetMode="External"/><Relationship Id="rId39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://www.websor.ru/koef_peredach.html" TargetMode="External"/><Relationship Id="rId34" Type="http://schemas.openxmlformats.org/officeDocument/2006/relationships/hyperlink" Target="https://an.yandex.ru/count/6ts7NdXfsIO40000ZhHmgtO5XP9V6PK2cm5kGxS2Am4oYBqJLI04YRoMPXK4cF__________3vsgp4SLkl3eOKa8wHvz3wP1Yhjx0wm5tBGElsW7lRD213y5gW6bhs1L2BogPKi8tG7Ua2JqaRztpHi4Zxnt8-a7dxcOwNuBavP71QA53PaMGeoZQAa1jfIVVxMO9soWfIkc0g-ZQAa1ivTghBIO9spPe3VG0jgG6xUKcIy8fpYei41PSmUk_wy0EZCLsma3iB3I4zy3iG6oe5800hcgp4SLk_xGrZSlLw4i0S7__________m_2-mmdAfS-GM4DnOyFpRnx0wm5phR0esW7ql__________3zF__________m_O_8AfycVncd4As_WqAlEqr_9Z0T-MHmLz9000?test-tag=5475667489" TargetMode="External"/><Relationship Id="rId42" Type="http://schemas.openxmlformats.org/officeDocument/2006/relationships/image" Target="media/image18.png"/><Relationship Id="rId47" Type="http://schemas.openxmlformats.org/officeDocument/2006/relationships/image" Target="media/image23.png"/><Relationship Id="rId7" Type="http://schemas.openxmlformats.org/officeDocument/2006/relationships/image" Target="media/image3.gif"/><Relationship Id="rId12" Type="http://schemas.openxmlformats.org/officeDocument/2006/relationships/hyperlink" Target="http://www.websor.ru/kon_tok.html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://www.websor.ru/prirajenie_tokov.html" TargetMode="External"/><Relationship Id="rId33" Type="http://schemas.openxmlformats.org/officeDocument/2006/relationships/hyperlink" Target="https://an.yandex.ru/count/6ts7NhrLcsG40000ZhHmgtO5XP9V6PK2cm5kGxS2Am68jDqCS0Q9ltBmQWIOWSsTgoDM4Bhmw6592EaUVG-cR8grB86U1jomgRLh2BswgGJV1Qe7fQ142mcyh6Gk1Dq1tf0az96_TyqR18-wxbGb39-qdp9n0vEMHmMYXGsP7aACdILTjfpn6xMOhXUWbKMXhvqbNREK02cqcAuNsPsIizgOfosKa8eCfuqMgB10MNC7hl-l03ep5Ti90x2mqXFV0x41ig1I00AvgoDM4Bl-qDOtBrUXB071__________yFmliC9ogNFa5X3SMF3ysx1HEU1iwumAvh2DB__________m_J__________yFs_WqAlEqr_9Z0T-MHmLu8W00?test-tag=3328183841" TargetMode="External"/><Relationship Id="rId38" Type="http://schemas.openxmlformats.org/officeDocument/2006/relationships/hyperlink" Target="https://an.yandex.ru/count/6ts7NX_hKEq40000ZhHmgtO5XP9V6PK2cm5kGxS2Am4oYBqJLI04YRoMPXK4cF__________3vsgp4SLkl3eOKa8wHvz3wP1Yhjx0wm5tBGElsW7lRD213y5gWUbhs1L2BogPKi8tG7Ua2JqaRztpHi4Zxnt8-a7dxcOwNuBavP71QA53PaMGeoZQAa1jfIVVxMO9soWfIkc0g-ZQAa1ivTghBIO9spPe3VG0jgG6xUKcIy8fpYei41PSmUk_wy0EZCLsma3iB3I4zy3iG6oe5800hcgp4SLk_xGrZSlLw4i0S7__________m_2-mmdAfS-GM4DnOyFpRnx0wm5phR0esW7ql__________3zF__________m_O_8AfycVncd4As_WqAlEqr_9Z0T-MHmLz9000?test-tag=1180700193" TargetMode="External"/><Relationship Id="rId46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://www.websor.ru/svoistvo_vzaimnosti.html" TargetMode="External"/><Relationship Id="rId29" Type="http://schemas.openxmlformats.org/officeDocument/2006/relationships/hyperlink" Target="https://an.yandex.ru/count/6ts7NfYjehK40000ZhHmgtO5XP9V6PK2cm5kGxS2Am68jDqCS0Q9ltBmQWIOWSsTgoDM4Bhmw6592EaUVG-cR8grB86U1jomgRLh2BswgGJV1Qe1fQ142mcyh6Gk1Dq1tf0az96_TyqR18-wxbGb39-qdp9n0vEMHmMYXGsP7aACdILTjfpn6xMOhXUWbKMXhvqbNREK02cqcAuNsPsIizgOfosKa8eCfuqMgB10MNC7hl-l03ep5Ti90x2mqXFV0x41ig1I00AvgoDM4Bl-qDOtBrUXB071__________yFmliC9ogNFa5X3SMF3ysx1HEU1iwumAvh2DB__________m_J__________yFs_WqAlEqr_9Z0T-MHmLu8W00?test-tag=7623151137" TargetMode="External"/><Relationship Id="rId41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24" Type="http://schemas.openxmlformats.org/officeDocument/2006/relationships/hyperlink" Target="http://www.websor.ru/linnaptok.html" TargetMode="External"/><Relationship Id="rId32" Type="http://schemas.openxmlformats.org/officeDocument/2006/relationships/hyperlink" Target="https://an.yandex.ru/count/6ts7NfYjehK40000ZhHmgtO5XP9V6PK2cm5kGxS2Am68jDqCS0Q9ltBmQWIOWSsTgoDM4Bhmw6592EaUVG-cR8grB86U1jomgRLh2BswgGJV1Qe1fQ142mcyh6Gk1Dq1tf0az96_TyqR18-wxbGb39-qdp9n0vEMHmMYXGsP7aACdILTjfpn6xMOhXUWbKMXhvqbNREK02cqcAuNsPsIizgOfosKa8eCfuqMgB10MNC7hl-l03ep5Ti90x2mqXFV0x41ig1I00AvgoDM4Bl-qDOtBrUXB071__________yFmliC9ogNFa5X3SMF3ysx1HEU1iwumAvh2DB__________m_J__________yFs_WqAlEqr_9Z0T-MHmLu8W00?test-tag=3328183841" TargetMode="External"/><Relationship Id="rId37" Type="http://schemas.openxmlformats.org/officeDocument/2006/relationships/hyperlink" Target="https://an.yandex.ru/count/6ts7NdXfsIO40000ZhHmgtO5XP9V6PK2cm5kGxS2Am4oYBqJLI04YRoMPXK4cF__________3vsgp4SLkl3eOKa8wHvz3wP1Yhjx0wm5tBGElsW7lRD213y5gW6bhs1L2BogPKi8tG7Ua2JqaRztpHi4Zxnt8-a7dxcOwNuBavP71QA53PaMGeoZQAa1jfIVVxMO9soWfIkc0g-ZQAa1ivTghBIO9spPe3VG0jgG6xUKcIy8fpYei41PSmUk_wy0EZCLsma3iB3I4zy3iG6oe5800hcgp4SLk_xGrZSlLw4i0S7__________m_2-mmdAfS-GM4DnOyFpRnx0wm5phR0esW7ql__________3zF__________m_O_8AfycVncd4As_WqAlEqr_9Z0T-MHmLz9000?test-tag=1180700193" TargetMode="External"/><Relationship Id="rId40" Type="http://schemas.openxmlformats.org/officeDocument/2006/relationships/image" Target="media/image16.png"/><Relationship Id="rId45" Type="http://schemas.openxmlformats.org/officeDocument/2006/relationships/image" Target="media/image21.png"/><Relationship Id="rId5" Type="http://schemas.openxmlformats.org/officeDocument/2006/relationships/image" Target="media/image1.gif"/><Relationship Id="rId15" Type="http://schemas.openxmlformats.org/officeDocument/2006/relationships/image" Target="media/image9.png"/><Relationship Id="rId23" Type="http://schemas.openxmlformats.org/officeDocument/2006/relationships/hyperlink" Target="http://www.websor.ru/mnogopolus.html" TargetMode="External"/><Relationship Id="rId28" Type="http://schemas.openxmlformats.org/officeDocument/2006/relationships/hyperlink" Target="https://direct.yandex.ru/?partner" TargetMode="External"/><Relationship Id="rId36" Type="http://schemas.openxmlformats.org/officeDocument/2006/relationships/hyperlink" Target="https://an.yandex.ru/count/6ts7NdXfsIO40000ZhHmgtO5XP9V6PK2cm5kGxS2Am4oYBqJLI04YRoMPXK4cF__________3vsgp4SLkl3eOKa8wHvz3wP1Yhjx0wm5tBGElsW7lRD213y5gW6bhs1L2BogPKi8tG7Ua2JqaRztpHi4Zxnt8-a7dxcOwNuBavP71QA53PaMGeoZQAa1jfIVVxMO9soWfIkc0g-ZQAa1ivTghBIO9spPe3VG0jgG6xUKcIy8fpYei41PSmUk_wy0EZCLsma3iB3I4zy3iG6oe5800hcgp4SLk_xGrZSlLw4i0S7__________m_2-mmdAfS-GM4DnOyFpRnx0wm5phR0esW7ql__________3zF__________m_O_8AfycVncd4As_WqAlEqr_9Z0T-MHmLz9000?test-tag=1180700193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6.gif"/><Relationship Id="rId19" Type="http://schemas.openxmlformats.org/officeDocument/2006/relationships/hyperlink" Target="http://www.websor.ru/superpoziciya.html" TargetMode="External"/><Relationship Id="rId31" Type="http://schemas.openxmlformats.org/officeDocument/2006/relationships/hyperlink" Target="https://an.yandex.ru/count/6ts7NfYjehK40000ZhHmgtO5XP9V6PK2cm5kGxS2Am68jDqCS0Q9ltBmQWIOWSsTgoDM4Bhmw6592EaUVG-cR8grB86U1jomgRLh2BswgGJV1Qe1fQ142mcyh6Gk1Dq1tf0az96_TyqR18-wxbGb39-qdp9n0vEMHmMYXGsP7aACdILTjfpn6xMOhXUWbKMXhvqbNREK02cqcAuNsPsIizgOfosKa8eCfuqMgB10MNC7hl-l03ep5Ti90x2mqXFV0x41ig1I00AvgoDM4Bl-qDOtBrUXB071__________yFmliC9ogNFa5X3SMF3ysx1HEU1iwumAvh2DB__________m_J__________yFs_WqAlEqr_9Z0T-MHmLu8W00?test-tag=3328183841" TargetMode="Externa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hyperlink" Target="http://www.websor.ru/kon_tok.html" TargetMode="External"/><Relationship Id="rId22" Type="http://schemas.openxmlformats.org/officeDocument/2006/relationships/hyperlink" Target="http://www.websor.ru/zavisis.html" TargetMode="External"/><Relationship Id="rId27" Type="http://schemas.openxmlformats.org/officeDocument/2006/relationships/hyperlink" Target="http://www.websor.ru/peredacha_energii.html" TargetMode="External"/><Relationship Id="rId30" Type="http://schemas.openxmlformats.org/officeDocument/2006/relationships/image" Target="media/image13.jpeg"/><Relationship Id="rId35" Type="http://schemas.openxmlformats.org/officeDocument/2006/relationships/image" Target="media/image14.jpeg"/><Relationship Id="rId43" Type="http://schemas.openxmlformats.org/officeDocument/2006/relationships/image" Target="media/image19.jpeg"/><Relationship Id="rId48" Type="http://schemas.openxmlformats.org/officeDocument/2006/relationships/fontTable" Target="fontTable.xml"/><Relationship Id="rId8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1363</Words>
  <Characters>7771</Characters>
  <Application>Microsoft Office Word</Application>
  <DocSecurity>0</DocSecurity>
  <Lines>64</Lines>
  <Paragraphs>18</Paragraphs>
  <ScaleCrop>false</ScaleCrop>
  <Company/>
  <LinksUpToDate>false</LinksUpToDate>
  <CharactersWithSpaces>9116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home pc</cp:lastModifiedBy>
  <cp:revision>2</cp:revision>
  <dcterms:created xsi:type="dcterms:W3CDTF">2016-06-22T16:02:00Z</dcterms:created>
  <dcterms:modified xsi:type="dcterms:W3CDTF">2016-06-22T16:05:00Z</dcterms:modified>
</cp:coreProperties>
</file>