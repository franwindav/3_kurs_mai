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52" w:rsidRPr="006D6DE0" w:rsidRDefault="001A4752" w:rsidP="006D6DE0">
      <w:pPr>
        <w:pStyle w:val="ab"/>
      </w:pPr>
      <w:r>
        <w:t>Билет 3. (Мол)</w:t>
      </w:r>
    </w:p>
    <w:p w:rsidR="005F2960" w:rsidRPr="006D6DE0" w:rsidRDefault="005F2960" w:rsidP="006D6DE0">
      <w:pPr>
        <w:pStyle w:val="ab"/>
      </w:pPr>
      <w:r w:rsidRPr="006D6DE0">
        <w:t>a)Характерные скорости движений молекул газа</w:t>
      </w:r>
    </w:p>
    <w:p w:rsidR="001A4752" w:rsidRPr="006D6DE0" w:rsidRDefault="00A47377" w:rsidP="006D6DE0">
      <w:pPr>
        <w:pStyle w:val="ab"/>
      </w:pPr>
      <w:r w:rsidRPr="006D6DE0">
        <w:t>Молекулы находятся в постоянном движении, но так как они движутся с различными скоростями, то направления и величина скорости непрерывно изменяется</w:t>
      </w:r>
      <w:r w:rsidR="001A4752" w:rsidRPr="006D6DE0">
        <w:t xml:space="preserve"> </w:t>
      </w:r>
      <w:r w:rsidRPr="006D6DE0">
        <w:t xml:space="preserve">в </w:t>
      </w:r>
      <w:r w:rsidR="001A4752" w:rsidRPr="006D6DE0">
        <w:t>пределах от 0 до ∞ (хотя предельной является скорость света). С</w:t>
      </w:r>
      <w:r w:rsidRPr="006D6DE0">
        <w:t>корость</w:t>
      </w:r>
      <w:r w:rsidR="001A4752" w:rsidRPr="006D6DE0">
        <w:t xml:space="preserve"> молекулы</w:t>
      </w:r>
      <w:r w:rsidRPr="006D6DE0">
        <w:t xml:space="preserve"> конечна (так как ч</w:t>
      </w:r>
      <w:r w:rsidR="001A4752" w:rsidRPr="006D6DE0">
        <w:t>исло молекул конечно). То есть М</w:t>
      </w:r>
      <w:r w:rsidRPr="006D6DE0">
        <w:t>олекула не может иметь скорость большую, чем</w:t>
      </w:r>
      <w:r w:rsidR="001A4752" w:rsidRPr="006D6DE0">
        <w:t xml:space="preserve">. Вероятность того, что V&gt; Vmax  равна 0, как и вероятность, что </w:t>
      </w:r>
      <w:r w:rsidRPr="006D6DE0">
        <w:t>ч</w:t>
      </w:r>
      <w:r w:rsidR="001A4752" w:rsidRPr="006D6DE0">
        <w:t>астица остановится</w:t>
      </w:r>
      <w:r w:rsidRPr="006D6DE0">
        <w:t>, поскол</w:t>
      </w:r>
      <w:r w:rsidR="001A4752" w:rsidRPr="006D6DE0">
        <w:t xml:space="preserve">ьку </w:t>
      </w:r>
      <w:r w:rsidRPr="006D6DE0">
        <w:t xml:space="preserve">все частицы при соударении с данной </w:t>
      </w:r>
      <w:r w:rsidR="001A4752" w:rsidRPr="006D6DE0">
        <w:t>молекулой поглощают её импульс, п</w:t>
      </w:r>
      <w:r w:rsidRPr="006D6DE0">
        <w:t>оэтому большинство молекул обладает какой-то характерной скоростью. Однако есть и другие значения скорости, хотя число молекул с такими скоростями значительно изменяется. Теоретически функция, описывающая распределение молекул по скоростям, была найдена Дж.К. Максвеллом, исходя из распределения К. Г</w:t>
      </w:r>
      <w:r w:rsidR="001A4752" w:rsidRPr="006D6DE0">
        <w:t>аусса. Распределение имеет вид: f(V)=A</w:t>
      </w:r>
      <w:r w:rsidR="000A20E0" w:rsidRPr="006D6DE0">
        <w:t>*exp(-aV^2)*V^2</w:t>
      </w:r>
    </w:p>
    <w:p w:rsidR="000A20E0" w:rsidRPr="006D6DE0" w:rsidRDefault="000A20E0" w:rsidP="006D6DE0">
      <w:pPr>
        <w:pStyle w:val="ab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73239" w:rsidRPr="006D6DE0" w:rsidRDefault="00C321C4" w:rsidP="006D6DE0">
      <w:pPr>
        <w:pStyle w:val="ab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nary>
        </m:oMath>
      </m:oMathPara>
    </w:p>
    <w:p w:rsidR="00073239" w:rsidRPr="006D6DE0" w:rsidRDefault="00073239" w:rsidP="006D6DE0">
      <w:pPr>
        <w:pStyle w:val="ab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πkT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0A20E0" w:rsidRPr="006D6DE0" w:rsidRDefault="00073239" w:rsidP="006D6DE0">
      <w:pPr>
        <w:pStyle w:val="ab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kT</m:t>
              </m:r>
            </m:den>
          </m:f>
        </m:oMath>
      </m:oMathPara>
    </w:p>
    <w:p w:rsidR="00073239" w:rsidRPr="006D6DE0" w:rsidRDefault="00073239" w:rsidP="006D6DE0">
      <w:pPr>
        <w:pStyle w:val="ab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πkT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24368" w:rsidRPr="006D6DE0" w:rsidRDefault="00C24368" w:rsidP="006D6DE0">
      <w:pPr>
        <w:pStyle w:val="ab"/>
      </w:pPr>
      <w:r w:rsidRPr="006D6DE0">
        <w:t>Число молекул, обладающих скоростью υ в единице объёма, равно:</w:t>
      </w:r>
    </w:p>
    <w:p w:rsidR="00C24368" w:rsidRPr="006D6DE0" w:rsidRDefault="00C24368" w:rsidP="006D6DE0">
      <w:pPr>
        <w:pStyle w:val="ab"/>
      </w:pPr>
      <m:oMath>
        <m:r>
          <w:rPr>
            <w:rFonts w:ascii="Cambria Math" w:hAnsi="Cambria Math"/>
          </w:rPr>
          <m:t>dn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dv</m:t>
        </m:r>
      </m:oMath>
      <w:r w:rsidRPr="006D6DE0">
        <w:t xml:space="preserve">  </w:t>
      </w:r>
    </w:p>
    <w:p w:rsidR="00724B3E" w:rsidRPr="006D6DE0" w:rsidRDefault="00C24368" w:rsidP="006D6DE0">
      <w:pPr>
        <w:pStyle w:val="ab"/>
      </w:pPr>
      <w:r w:rsidRPr="006D6DE0">
        <w:t xml:space="preserve">         Найдём характерные скорости максвелловского распределения. Максимум функции f(V) наступает при  V=V вер.  </w:t>
      </w:r>
    </w:p>
    <w:p w:rsidR="00973F7C" w:rsidRPr="006D6DE0" w:rsidRDefault="00C321C4" w:rsidP="006D6DE0">
      <w:pPr>
        <w:pStyle w:val="ab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-∝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2-2∝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BD7BAA" w:rsidRPr="006D6DE0" w:rsidRDefault="00BD7BAA" w:rsidP="006D6DE0">
      <w:pPr>
        <w:pStyle w:val="ab"/>
      </w:pPr>
      <w:r w:rsidRPr="006D6DE0">
        <w:t xml:space="preserve">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∝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=1    </m:t>
        </m:r>
      </m:oMath>
      <w:r w:rsidRPr="006D6DE0">
        <w:t xml:space="preserve">                       =&gt;             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kT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</w:p>
    <w:p w:rsidR="00BD7BAA" w:rsidRPr="006D6DE0" w:rsidRDefault="00BD7BAA" w:rsidP="006D6DE0">
      <w:pPr>
        <w:pStyle w:val="ab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вер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)~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rad>
        </m:oMath>
      </m:oMathPara>
    </w:p>
    <w:p w:rsidR="00BD7BAA" w:rsidRPr="006D6DE0" w:rsidRDefault="00BD7BAA" w:rsidP="006D6DE0">
      <w:pPr>
        <w:pStyle w:val="ab"/>
      </w:pPr>
      <w:r w:rsidRPr="006D6DE0">
        <w:t>C увеличением температуры молекулы (уменьшением массы)  пик распределения понижается  и смещается в область более высоких значений скоростей.</w:t>
      </w:r>
    </w:p>
    <w:p w:rsidR="00BD7BAA" w:rsidRPr="006D6DE0" w:rsidRDefault="00BD7BAA" w:rsidP="006D6DE0">
      <w:pPr>
        <w:pStyle w:val="ab"/>
      </w:pPr>
    </w:p>
    <w:p w:rsidR="009532C7" w:rsidRPr="006D6DE0" w:rsidRDefault="00BD7BAA" w:rsidP="006D6DE0">
      <w:pPr>
        <w:pStyle w:val="ab"/>
      </w:pPr>
      <w:r w:rsidRPr="006D6DE0">
        <w:t xml:space="preserve">Другой характерной скоростью является </w:t>
      </w:r>
      <w:r w:rsidR="009532C7" w:rsidRPr="006D6DE0">
        <w:t>среднеарифметическая скорость:</w:t>
      </w:r>
    </w:p>
    <w:p w:rsidR="009532C7" w:rsidRPr="006D6DE0" w:rsidRDefault="009532C7" w:rsidP="006D6DE0">
      <w:pPr>
        <w:pStyle w:val="ab"/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 </m:t>
        </m:r>
      </m:oMath>
      <w:r w:rsidR="00C321C4" w:rsidRPr="006D6DE0">
        <w:t xml:space="preserve">=&gt;   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kT</m:t>
                </m:r>
              </m:num>
              <m:den>
                <m:r>
                  <w:rPr>
                    <w:rFonts w:ascii="Cambria Math" w:hAnsi="Cambria Math"/>
                  </w:rPr>
                  <m:t>πm</m:t>
                </m:r>
              </m:den>
            </m:f>
          </m:e>
        </m:rad>
      </m:oMath>
    </w:p>
    <w:p w:rsidR="009532C7" w:rsidRPr="006D6DE0" w:rsidRDefault="00BD7BAA" w:rsidP="006D6DE0">
      <w:pPr>
        <w:pStyle w:val="ab"/>
      </w:pPr>
      <w:r w:rsidRPr="006D6DE0">
        <w:t>Кроме того, чисто формально можно найти среднеквадратичную скор</w:t>
      </w:r>
      <w:r w:rsidR="009532C7" w:rsidRPr="006D6DE0">
        <w:t>ость по распределению Максвелла:</w:t>
      </w:r>
    </w:p>
    <w:p w:rsidR="00BD7BAA" w:rsidRPr="006D6DE0" w:rsidRDefault="00C321C4" w:rsidP="006D6DE0">
      <w:pPr>
        <w:pStyle w:val="ab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dv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  </m:t>
        </m:r>
      </m:oMath>
      <w:r w:rsidR="00BD7BAA" w:rsidRPr="006D6DE0">
        <w:t xml:space="preserve"> </w:t>
      </w:r>
      <w:r w:rsidR="009532C7" w:rsidRPr="006D6DE0">
        <w:t xml:space="preserve">=&gt; </w:t>
      </w:r>
      <m:oMath>
        <m:rad>
          <m:radPr>
            <m:degHide m:val="on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kT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</w:p>
    <w:p w:rsidR="00BD7BAA" w:rsidRPr="006D6DE0" w:rsidRDefault="00BD7BAA" w:rsidP="006D6DE0">
      <w:pPr>
        <w:pStyle w:val="ab"/>
      </w:pPr>
      <w:r w:rsidRPr="006D6DE0">
        <w:t>С другой</w:t>
      </w:r>
      <w:r w:rsidR="005F2960" w:rsidRPr="006D6DE0">
        <w:t xml:space="preserve"> стороны, как уже было получено:</w:t>
      </w:r>
    </w:p>
    <w:p w:rsidR="005F2960" w:rsidRPr="006D6DE0" w:rsidRDefault="00C321C4" w:rsidP="006D6DE0">
      <w:pPr>
        <w:pStyle w:val="ab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6D6DE0">
        <w:t xml:space="preserve">    =&gt;    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kT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:rsidR="001950F4" w:rsidRPr="006D6DE0" w:rsidRDefault="005F2960" w:rsidP="006D6DE0">
      <w:pPr>
        <w:pStyle w:val="ab"/>
      </w:pPr>
      <w:r w:rsidRPr="006D6DE0">
        <w:t xml:space="preserve">Б) Вычисление средних значений в </w:t>
      </w:r>
      <w:r w:rsidR="001950F4" w:rsidRPr="006D6DE0">
        <w:t>статистической физике</w:t>
      </w:r>
    </w:p>
    <w:p w:rsidR="001950F4" w:rsidRPr="006D6DE0" w:rsidRDefault="001950F4" w:rsidP="006D6DE0">
      <w:pPr>
        <w:pStyle w:val="ab"/>
      </w:pPr>
      <w:r w:rsidRPr="006D6DE0">
        <w:t>Определим среднее значение случайной величины x:</w:t>
      </w:r>
    </w:p>
    <w:p w:rsidR="001950F4" w:rsidRPr="006D6DE0" w:rsidRDefault="00C321C4" w:rsidP="006D6DE0">
      <w:pPr>
        <w:pStyle w:val="ab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814B4" w:rsidRPr="006D6DE0" w:rsidRDefault="00C814B4" w:rsidP="006D6DE0">
      <w:pPr>
        <w:pStyle w:val="ab"/>
      </w:pPr>
      <w:r w:rsidRPr="006D6DE0">
        <w:t xml:space="preserve">                                                                       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Pr="006D6DE0">
        <w:t xml:space="preserve">     -частота появления данного случая среди множества других возможных событий</w:t>
      </w:r>
    </w:p>
    <w:p w:rsidR="00C814B4" w:rsidRPr="006D6DE0" w:rsidRDefault="00C814B4" w:rsidP="006D6DE0">
      <w:pPr>
        <w:pStyle w:val="ab"/>
      </w:pPr>
      <w:r w:rsidRPr="006D6DE0">
        <w:t>Среднее значение «говорит» нам, где расположен центр значений случайной величины.</w:t>
      </w:r>
    </w:p>
    <w:p w:rsidR="00C814B4" w:rsidRPr="006D6DE0" w:rsidRDefault="00C814B4" w:rsidP="006D6DE0">
      <w:pPr>
        <w:pStyle w:val="ab"/>
      </w:pPr>
      <w:r w:rsidRPr="006D6DE0">
        <w:t>В) Распределение энергии по степеням свободы</w:t>
      </w:r>
    </w:p>
    <w:p w:rsidR="00A86F38" w:rsidRPr="006D6DE0" w:rsidRDefault="00A86F38" w:rsidP="006D6DE0">
      <w:pPr>
        <w:pStyle w:val="ab"/>
      </w:pPr>
      <w:r w:rsidRPr="006D6DE0">
        <w:t xml:space="preserve">Иногда распределение Максвелла по скоростям заменяют на распределение Максвелла по </w:t>
      </w:r>
    </w:p>
    <w:p w:rsidR="001950F4" w:rsidRPr="006D6DE0" w:rsidRDefault="00A86F38" w:rsidP="006D6DE0">
      <w:pPr>
        <w:pStyle w:val="ab"/>
      </w:pPr>
      <w:r w:rsidRPr="006D6DE0">
        <w:lastRenderedPageBreak/>
        <w:t>энергиям. Заметим, что:</w:t>
      </w:r>
    </w:p>
    <w:p w:rsidR="00A86F38" w:rsidRPr="006D6DE0" w:rsidRDefault="00C321C4" w:rsidP="006D6DE0">
      <w:pPr>
        <w:pStyle w:val="ab"/>
        <w:rPr>
          <w:ins w:id="0" w:author="Альбина Гафиятулина" w:date="2015-01-15T17:52:00Z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mvdv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dv</m:t>
          </m:r>
        </m:oMath>
      </m:oMathPara>
    </w:p>
    <w:p w:rsidR="00F66245" w:rsidRPr="006D6DE0" w:rsidRDefault="00F66245" w:rsidP="006D6DE0">
      <w:pPr>
        <w:pStyle w:val="ab"/>
      </w:pPr>
      <w:r w:rsidRPr="006D6DE0">
        <w:t>Тогда,</w:t>
      </w:r>
      <w:r w:rsidR="00E2774E" w:rsidRPr="006D6DE0">
        <w:t xml:space="preserve">                             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dv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πRT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w:bookmarkStart w:id="1" w:name="_GoBack"/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w:bookmarkEnd w:id="1"/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dv</m:t>
        </m:r>
      </m:oMath>
    </w:p>
    <w:p w:rsidR="00000000" w:rsidRPr="006D6DE0" w:rsidRDefault="00096A21" w:rsidP="006D6DE0">
      <w:pPr>
        <w:pStyle w:val="ab"/>
      </w:pPr>
      <w:r w:rsidRPr="006D6DE0">
        <w:t xml:space="preserve">Или                                  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dE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πRT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dE</m:t>
        </m:r>
      </m:oMath>
    </w:p>
    <w:p w:rsidR="000122B7" w:rsidRPr="006D6DE0" w:rsidRDefault="000122B7" w:rsidP="006D6DE0">
      <w:pPr>
        <w:pStyle w:val="ab"/>
      </w:pPr>
    </w:p>
    <w:p w:rsidR="000122B7" w:rsidRPr="006D6DE0" w:rsidRDefault="000122B7" w:rsidP="006D6DE0">
      <w:pPr>
        <w:pStyle w:val="ab"/>
      </w:pPr>
    </w:p>
    <w:p w:rsidR="00FD7EA4" w:rsidRPr="006D6DE0" w:rsidRDefault="00C321C4" w:rsidP="006D6DE0">
      <w:pPr>
        <w:pStyle w:val="ab"/>
      </w:pPr>
      <w:r w:rsidRPr="006D6DE0">
        <w:t xml:space="preserve">                             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dE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πRT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RT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:rsidR="001950F4" w:rsidRPr="006D6DE0" w:rsidRDefault="00C321C4" w:rsidP="006D6DE0">
      <w:pPr>
        <w:pStyle w:val="ab"/>
      </w:pPr>
      <w:r w:rsidRPr="006D6DE0">
        <w:t xml:space="preserve">           </w:t>
      </w:r>
    </w:p>
    <w:p w:rsidR="00FD7EA4" w:rsidRPr="006D6DE0" w:rsidRDefault="00C321C4" w:rsidP="006D6DE0">
      <w:pPr>
        <w:pStyle w:val="ab"/>
      </w:pPr>
      <w:r w:rsidRPr="006D6DE0">
        <w:t xml:space="preserve">         </w:t>
      </w:r>
      <w:r w:rsidR="00FD7EA4" w:rsidRPr="006D6DE0">
        <w:t>Средняя энергия (из вывода основного уравнения кинетической теории газов), приходящаяся на одну молекулу </w:t>
      </w:r>
      <w:r w:rsidR="00C279AE" w:rsidRPr="006D6DE0">
        <w:drawing>
          <wp:inline distT="0" distB="0" distL="0" distR="0">
            <wp:extent cx="598805" cy="399415"/>
            <wp:effectExtent l="0" t="0" r="0" b="0"/>
            <wp:docPr id="1" name="Рисунок 1" descr="http://ok-t.ru/studopedia/baza3/92574896372.files/image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3/92574896372.files/image88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EA4" w:rsidRPr="006D6DE0">
        <w:t>. Если считать молекулу шариком (как в одноатомном газе), то средняя энергия такой частицы определяется средней кинетической энергией ее поступательного движения. Энергию эту можно представить как сумму трех слагаемых – кинетических энергий движения молекулы по трем взаимно перпендикулярным направлениям: </w:t>
      </w:r>
      <w:r w:rsidR="00C279AE" w:rsidRPr="006D6DE0">
        <w:drawing>
          <wp:inline distT="0" distB="0" distL="0" distR="0">
            <wp:extent cx="1687195" cy="418465"/>
            <wp:effectExtent l="19050" t="0" r="8255" b="0"/>
            <wp:docPr id="2" name="Рисунок 2" descr="http://ok-t.ru/studopedia/baza3/92574896372.files/image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/baza3/92574896372.files/image88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EA4" w:rsidRPr="006D6DE0">
        <w:t>,</w:t>
      </w:r>
    </w:p>
    <w:p w:rsidR="00FD7EA4" w:rsidRPr="006D6DE0" w:rsidRDefault="00FD7EA4" w:rsidP="006D6DE0">
      <w:pPr>
        <w:pStyle w:val="ab"/>
      </w:pPr>
      <w:r w:rsidRPr="006D6DE0">
        <w:t>где vx, vy, vz – составляющие скорости молекул по трем осям координат. Из-за хаотичности молекулярного движения можно считать, что средние значения кинетических энергий по трем направлениям равны друг другу:</w:t>
      </w:r>
    </w:p>
    <w:p w:rsidR="00FD7EA4" w:rsidRPr="006D6DE0" w:rsidRDefault="00C279AE" w:rsidP="006D6DE0">
      <w:pPr>
        <w:pStyle w:val="ab"/>
      </w:pPr>
      <w:r w:rsidRPr="006D6DE0">
        <w:drawing>
          <wp:inline distT="0" distB="0" distL="0" distR="0">
            <wp:extent cx="1835150" cy="418465"/>
            <wp:effectExtent l="19050" t="0" r="0" b="0"/>
            <wp:docPr id="3" name="Рисунок 3" descr="http://ok-t.ru/studopedia/baza3/92574896372.files/image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/baza3/92574896372.files/image88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EA4" w:rsidRPr="006D6DE0">
        <w:t>. (1)</w:t>
      </w:r>
    </w:p>
    <w:p w:rsidR="00FD7EA4" w:rsidRPr="006D6DE0" w:rsidRDefault="00FD7EA4" w:rsidP="006D6DE0">
      <w:pPr>
        <w:pStyle w:val="ab"/>
      </w:pPr>
      <w:r w:rsidRPr="006D6DE0">
        <w:t>Так как согласно основному уравнению кинетической теории </w:t>
      </w:r>
      <w:r w:rsidRPr="006D6DE0">
        <w:drawing>
          <wp:inline distT="0" distB="0" distL="0" distR="0">
            <wp:extent cx="379730" cy="444500"/>
            <wp:effectExtent l="0" t="0" r="1270" b="0"/>
            <wp:docPr id="4" name="Рисунок 4" descr="http://ok-t.ru/studopedia/baza3/92574896372.files/image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/baza3/92574896372.files/image88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DE0">
        <w:drawing>
          <wp:inline distT="0" distB="0" distL="0" distR="0">
            <wp:extent cx="424815" cy="373380"/>
            <wp:effectExtent l="0" t="0" r="0" b="0"/>
            <wp:docPr id="5" name="Рисунок 5" descr="http://ok-t.ru/studopedia/baza3/92574896372.files/image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/baza3/92574896372.files/image89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6DE0">
        <w:t>,</w:t>
      </w:r>
    </w:p>
    <w:p w:rsidR="00FD7EA4" w:rsidRPr="006D6DE0" w:rsidRDefault="00FD7EA4" w:rsidP="006D6DE0">
      <w:pPr>
        <w:pStyle w:val="ab"/>
      </w:pPr>
      <w:r w:rsidRPr="006D6DE0">
        <w:t>то каждое из трех слагаемых равенства (1) равно kT/2.</w:t>
      </w:r>
    </w:p>
    <w:p w:rsidR="00FD7EA4" w:rsidRPr="006D6DE0" w:rsidRDefault="00FD7EA4" w:rsidP="006D6DE0">
      <w:pPr>
        <w:pStyle w:val="ab"/>
      </w:pPr>
      <w:r w:rsidRPr="006D6DE0">
        <w:t>Разделение кинетической энергии частицы на три независимые составляющие связано с тем, что частица рассматривается как свободная материальная точка, обладающая тремя степенями свободы.</w:t>
      </w:r>
    </w:p>
    <w:tbl>
      <w:tblPr>
        <w:tblW w:w="10950" w:type="dxa"/>
        <w:tblCellSpacing w:w="15" w:type="dxa"/>
        <w:tblInd w:w="101" w:type="dxa"/>
        <w:shd w:val="clear" w:color="auto" w:fill="F0FFF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4"/>
        <w:gridCol w:w="5626"/>
      </w:tblGrid>
      <w:tr w:rsidR="00FD7EA4" w:rsidRPr="006D6DE0" w:rsidTr="00FD7EA4">
        <w:trPr>
          <w:tblCellSpacing w:w="15" w:type="dxa"/>
        </w:trPr>
        <w:tc>
          <w:tcPr>
            <w:tcW w:w="5250" w:type="dxa"/>
            <w:shd w:val="clear" w:color="auto" w:fill="F0FFF0"/>
            <w:vAlign w:val="center"/>
            <w:hideMark/>
          </w:tcPr>
          <w:p w:rsidR="00FD7EA4" w:rsidRPr="006D6DE0" w:rsidRDefault="00FD7EA4" w:rsidP="006D6DE0">
            <w:pPr>
              <w:pStyle w:val="ab"/>
            </w:pPr>
          </w:p>
        </w:tc>
        <w:tc>
          <w:tcPr>
            <w:tcW w:w="5550" w:type="dxa"/>
            <w:shd w:val="clear" w:color="auto" w:fill="F0FFF0"/>
            <w:vAlign w:val="center"/>
            <w:hideMark/>
          </w:tcPr>
          <w:p w:rsidR="00FD7EA4" w:rsidRPr="006D6DE0" w:rsidRDefault="00FD7EA4" w:rsidP="006D6DE0">
            <w:pPr>
              <w:pStyle w:val="ab"/>
            </w:pPr>
          </w:p>
        </w:tc>
      </w:tr>
    </w:tbl>
    <w:p w:rsidR="00FD7EA4" w:rsidRPr="006D6DE0" w:rsidRDefault="00FD7EA4" w:rsidP="006D6DE0">
      <w:pPr>
        <w:pStyle w:val="ab"/>
      </w:pPr>
      <w:r w:rsidRPr="006D6DE0">
        <w:t>Число степеней свободы - наименьшее число линейно независимых координат, которые полностью определяют положение тела в пространстве. Значит, на каждую степень свободы одноатомной молекулы приходится энергия, равнаяkT/2. Естественно было предположить, что если бы молекула газа обладала еще какими-нибудь степенями свободы, то и на каждую их них пришлась бы кинетическая энергия kT/2. Действительно, в классической статистической физике такая теорема доказывается (Больцман): в совокупности большого числа молекул, находящемся в тепловом равновесии при температуре Т средняя кинетическая энергия равномерно распределена между всеми степенями свободы и для каждой степени свободы молекулы она равна kT/2.</w:t>
      </w:r>
    </w:p>
    <w:p w:rsidR="00FD7EA4" w:rsidRPr="006D6DE0" w:rsidRDefault="00FD7EA4" w:rsidP="006D6DE0">
      <w:pPr>
        <w:pStyle w:val="ab"/>
      </w:pPr>
      <w:r w:rsidRPr="006D6DE0">
        <w:t>Эта теорема называется законом равномерного распределения кинетической энергии по степеням свободы, или, законом равнораспределения.</w:t>
      </w:r>
    </w:p>
    <w:p w:rsidR="00BD7BAA" w:rsidRPr="006D6DE0" w:rsidRDefault="00FD7EA4" w:rsidP="006D6DE0">
      <w:pPr>
        <w:pStyle w:val="ab"/>
        <w:rPr>
          <w:rFonts w:eastAsiaTheme="minorEastAsia"/>
          <w:lang w:val="en-US"/>
        </w:rPr>
      </w:pPr>
      <w:r w:rsidRPr="006D6DE0">
        <w:t>Двух- и многоатомные газы отличаются от одноатомных числом степеней свободы. При низких температурах молекулы участвуют только в поступательном движении. По мере повышения Т молекулы начинают совершать и вращательные движения. И лишь при высоких температурах она совершает все три вида движения (добавляется колебательное). Степень свободы колебательного движения: iкол = 3N-5 (если атомы располагаются на одной прямой) или iкол = 3N-6, где N – число атомов в молекуле.</w:t>
      </w:r>
    </w:p>
    <w:sectPr w:rsidR="00BD7BAA" w:rsidRPr="006D6DE0" w:rsidSect="00E2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9AE" w:rsidRDefault="00C279AE" w:rsidP="009532C7">
      <w:pPr>
        <w:spacing w:after="0" w:line="240" w:lineRule="auto"/>
      </w:pPr>
      <w:r>
        <w:separator/>
      </w:r>
    </w:p>
  </w:endnote>
  <w:endnote w:type="continuationSeparator" w:id="1">
    <w:p w:rsidR="00C279AE" w:rsidRDefault="00C279AE" w:rsidP="0095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9AE" w:rsidRDefault="00C279AE" w:rsidP="009532C7">
      <w:pPr>
        <w:spacing w:after="0" w:line="240" w:lineRule="auto"/>
      </w:pPr>
      <w:r>
        <w:separator/>
      </w:r>
    </w:p>
  </w:footnote>
  <w:footnote w:type="continuationSeparator" w:id="1">
    <w:p w:rsidR="00C279AE" w:rsidRDefault="00C279AE" w:rsidP="009532C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ьбина Гафиятулина">
    <w15:presenceInfo w15:providerId="Windows Live" w15:userId="6a6e5d6c2be89ec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7377"/>
    <w:rsid w:val="000122B7"/>
    <w:rsid w:val="00073239"/>
    <w:rsid w:val="00096A21"/>
    <w:rsid w:val="000A20E0"/>
    <w:rsid w:val="001950F4"/>
    <w:rsid w:val="001A4752"/>
    <w:rsid w:val="00323B9A"/>
    <w:rsid w:val="00552DB6"/>
    <w:rsid w:val="005F0B29"/>
    <w:rsid w:val="005F2960"/>
    <w:rsid w:val="006B7598"/>
    <w:rsid w:val="006D6DE0"/>
    <w:rsid w:val="00724B3E"/>
    <w:rsid w:val="009532C7"/>
    <w:rsid w:val="00973F7C"/>
    <w:rsid w:val="009D152C"/>
    <w:rsid w:val="00A47377"/>
    <w:rsid w:val="00A86F38"/>
    <w:rsid w:val="00BD7BAA"/>
    <w:rsid w:val="00C24368"/>
    <w:rsid w:val="00C279AE"/>
    <w:rsid w:val="00C321C4"/>
    <w:rsid w:val="00C814B4"/>
    <w:rsid w:val="00E2774E"/>
    <w:rsid w:val="00EB3C6C"/>
    <w:rsid w:val="00F66245"/>
    <w:rsid w:val="00FD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7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0E0"/>
    <w:rPr>
      <w:color w:val="808080"/>
    </w:rPr>
  </w:style>
  <w:style w:type="paragraph" w:styleId="a4">
    <w:name w:val="header"/>
    <w:basedOn w:val="a"/>
    <w:link w:val="a5"/>
    <w:uiPriority w:val="99"/>
    <w:unhideWhenUsed/>
    <w:rsid w:val="0095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32C7"/>
  </w:style>
  <w:style w:type="paragraph" w:styleId="a6">
    <w:name w:val="footer"/>
    <w:basedOn w:val="a"/>
    <w:link w:val="a7"/>
    <w:uiPriority w:val="99"/>
    <w:unhideWhenUsed/>
    <w:rsid w:val="0095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32C7"/>
  </w:style>
  <w:style w:type="paragraph" w:styleId="a8">
    <w:name w:val="Balloon Text"/>
    <w:basedOn w:val="a"/>
    <w:link w:val="a9"/>
    <w:uiPriority w:val="99"/>
    <w:semiHidden/>
    <w:unhideWhenUsed/>
    <w:rsid w:val="00EB3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B3C6C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D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D7EA4"/>
  </w:style>
  <w:style w:type="paragraph" w:styleId="ab">
    <w:name w:val="No Spacing"/>
    <w:uiPriority w:val="1"/>
    <w:qFormat/>
    <w:rsid w:val="006D6D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3608C-F7F7-4C6E-B52B-73CB3517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Гафиятулина</dc:creator>
  <cp:keywords/>
  <dc:description/>
  <cp:lastModifiedBy>NIKITA</cp:lastModifiedBy>
  <cp:revision>4</cp:revision>
  <dcterms:created xsi:type="dcterms:W3CDTF">2015-01-15T11:00:00Z</dcterms:created>
  <dcterms:modified xsi:type="dcterms:W3CDTF">2015-01-15T17:15:00Z</dcterms:modified>
</cp:coreProperties>
</file>