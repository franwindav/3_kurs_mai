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6"/>
          <w:szCs w:val="36"/>
        </w:rPr>
      </w:pPr>
      <w:r w:rsidRPr="00217CBE">
        <w:rPr>
          <w:rFonts w:ascii="Tahoma" w:eastAsia="Times New Roman" w:hAnsi="Tahoma" w:cs="Tahoma"/>
          <w:b/>
          <w:bCs/>
          <w:color w:val="333333"/>
          <w:sz w:val="36"/>
          <w:szCs w:val="36"/>
        </w:rPr>
        <w:t>Метод контурных токов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Метод непосредственного применения законов Кирхгофа громоздок. Имеется возможность уменьшить количество совместно решаемых уравнений системы. Число уравнений, составленных по методу контурных токов, равно количеству уравнений, составляемых по второму закону Кирхгофа.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Метод контурных токов заключается в том, что вместо токов в ветвях определяются, на основании второго закона Кирхгофа, так называемые контурные токи, замыкающиеся в контурах.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На рис. 4.2 в качестве примера изображена двухконтурная схема, в которой I11 и I22 - контурные токи.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bookmarkStart w:id="0" w:name="6"/>
      <w:bookmarkEnd w:id="0"/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402330" cy="2254250"/>
            <wp:effectExtent l="19050" t="0" r="7620" b="0"/>
            <wp:docPr id="1" name="Рисунок 1" descr="http://nwpi-fsap.narod.ru/lists/oee_matusko/risunki/ris_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wpi-fsap.narod.ru/lists/oee_matusko/risunki/ris_8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Рис. 4.2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Токи в сопротивлениях R1 и R2 равны соответствующим контурным токам. Ток в сопротивлении R3, являющийся общим для обоих контуров, равен разности контурных токов I11 и I22, так как эти токи направлены в ветви с R3 встречно.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6"/>
          <w:szCs w:val="36"/>
        </w:rPr>
      </w:pPr>
      <w:r w:rsidRPr="00217CBE">
        <w:rPr>
          <w:rFonts w:ascii="Tahoma" w:eastAsia="Times New Roman" w:hAnsi="Tahoma" w:cs="Tahoma"/>
          <w:b/>
          <w:bCs/>
          <w:color w:val="333333"/>
          <w:sz w:val="36"/>
          <w:szCs w:val="36"/>
        </w:rPr>
        <w:t>Порядок расчета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Выбираются независимые контуры, и задаются произвольные направления контурных токов.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В нашем случае эти токи направлены по часовой стрелке. Направление обхода контура совпадает с направлением контурных токов. Уравнения для этих контуров имеют следующий вид: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083560" cy="605790"/>
            <wp:effectExtent l="19050" t="0" r="2540" b="0"/>
            <wp:docPr id="2" name="Рисунок 2" descr="http://nwpi-fsap.narod.ru/lists/oee_matusko/risunki/ris_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wpi-fsap.narod.ru/lists/oee_matusko/risunki/ris_8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Перегруппируем слагаемые в уравнениях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083560" cy="318770"/>
            <wp:effectExtent l="19050" t="0" r="2540" b="0"/>
            <wp:docPr id="3" name="Рисунок 3" descr="http://nwpi-fsap.narod.ru/lists/oee_matusko/risunki/ris_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wpi-fsap.narod.ru/lists/oee_matusko/risunki/ris_8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 (4.4)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3509010" cy="308610"/>
            <wp:effectExtent l="19050" t="0" r="0" b="0"/>
            <wp:docPr id="4" name="Рисунок 4" descr="http://nwpi-fsap.narod.ru/lists/oee_matusko/risunki/ris_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wpi-fsap.narod.ru/lists/oee_matusko/risunki/ris_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 (4.5)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Суммарное сопротивление данного контура называется собственным сопротивлением контура.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Собственные сопротивления контуров схемы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1552575" cy="297815"/>
            <wp:effectExtent l="19050" t="0" r="9525" b="0"/>
            <wp:docPr id="5" name="Рисунок 5" descr="http://nwpi-fsap.narod.ru/lists/oee_matusko/risunki/ris_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wpi-fsap.narod.ru/lists/oee_matusko/risunki/ris_8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,     </w:t>
      </w: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722755" cy="308610"/>
            <wp:effectExtent l="19050" t="0" r="0" b="0"/>
            <wp:docPr id="6" name="Рисунок 6" descr="http://nwpi-fsap.narod.ru/lists/oee_matusko/risunki/ris_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wpi-fsap.narod.ru/lists/oee_matusko/risunki/ris_8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Сопротивление R3, принадлежащее одновременно двум контурам, называется общим сопротивлением этих контуров.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1243965" cy="297815"/>
            <wp:effectExtent l="19050" t="0" r="0" b="0"/>
            <wp:docPr id="7" name="Рисунок 7" descr="http://nwpi-fsap.narod.ru/lists/oee_matusko/risunki/ris_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wpi-fsap.narod.ru/lists/oee_matusko/risunki/ris_8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,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где R12 - общее сопротивление между первым и вторым контурами;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R21 - общее сопротивление между вторым и первым контурами.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E11 = E1 и E22 = E2 - контурные ЭДС.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В общем виде уравнения (4.4) и (4.5) записываются следующим образом: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062480" cy="308610"/>
            <wp:effectExtent l="19050" t="0" r="0" b="0"/>
            <wp:docPr id="8" name="Рисунок 8" descr="http://nwpi-fsap.narod.ru/lists/oee_matusko/risunki/ris_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wpi-fsap.narod.ru/lists/oee_matusko/risunki/ris_8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,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073275" cy="308610"/>
            <wp:effectExtent l="19050" t="0" r="3175" b="0"/>
            <wp:docPr id="9" name="Рисунок 9" descr="http://nwpi-fsap.narod.ru/lists/oee_matusko/risunki/ris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wpi-fsap.narod.ru/lists/oee_matusko/risunki/ris_8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       Собственные сопротивления всегда имеют знак "плюс".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Общее сопротивление имеет знак "минус", если в данном сопротивлении контурные токи направлены встречно друг другу, и знак "плюс", если контурные токи в общем сопротивлении совпадают по направлению.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Решая уравнения (4.4) и (4.5) совместно, определим контурные токи I11 и I22, затем от контурных токов переходим к токам в ветвях.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 xml:space="preserve">Ветви схемы, по которым протекает один контурный ток, называются внешними, а ветви, по которым протекают несколько контурных токов, называются общими. Ток во внешней ветви совпадает по величине и по направлению </w:t>
      </w:r>
      <w:proofErr w:type="spellStart"/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c</w:t>
      </w:r>
      <w:proofErr w:type="spellEnd"/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контурным. Ток в общей ветви равен алгебраической сумме контурных токов, протекающих в этой ветви.</w:t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br/>
        <w:t>        В схеме на</w:t>
      </w:r>
      <w:r w:rsidRPr="00217CBE">
        <w:rPr>
          <w:rFonts w:ascii="Tahoma" w:eastAsia="Times New Roman" w:hAnsi="Tahoma" w:cs="Tahoma"/>
          <w:b/>
          <w:bCs/>
          <w:color w:val="333333"/>
          <w:sz w:val="20"/>
        </w:rPr>
        <w:t> </w:t>
      </w:r>
      <w:r w:rsidRPr="00217CBE">
        <w:rPr>
          <w:rFonts w:ascii="Tahoma" w:eastAsia="Times New Roman" w:hAnsi="Tahoma" w:cs="Tahoma"/>
          <w:b/>
          <w:bCs/>
          <w:color w:val="0000FF"/>
          <w:sz w:val="20"/>
        </w:rPr>
        <w:t>Рис. 4.2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>
        <w:rPr>
          <w:rFonts w:ascii="Tahoma" w:eastAsia="Times New Roman" w:hAnsi="Tahoma" w:cs="Tahom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2689860" cy="287020"/>
            <wp:effectExtent l="19050" t="0" r="0" b="0"/>
            <wp:docPr id="10" name="Рисунок 10" descr="http://nwpi-fsap.narod.ru/lists/oee_matusko/risunki/ris_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wpi-fsap.narod.ru/lists/oee_matusko/risunki/ris_8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CBE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.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ahoma" w:eastAsia="Times New Roman" w:hAnsi="Tahoma" w:cs="Tahoma"/>
          <w:b/>
          <w:bCs/>
          <w:color w:val="333333"/>
          <w:sz w:val="36"/>
          <w:szCs w:val="36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Рекомендации</w:t>
      </w:r>
    </w:p>
    <w:p w:rsidR="00217CBE" w:rsidRPr="00217CBE" w:rsidRDefault="00217CBE" w:rsidP="00217C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217CBE">
        <w:rPr>
          <w:rFonts w:ascii="Tahoma" w:eastAsia="Times New Roman" w:hAnsi="Tahoma" w:cs="Tahoma"/>
          <w:b/>
          <w:bCs/>
          <w:color w:val="333333"/>
          <w:sz w:val="27"/>
          <w:szCs w:val="27"/>
        </w:rPr>
        <w:t>Контуры выбирают произвольно, но целесообразно выбрать контуры таким образом, чтобы их внутренняя область не пересекалась ни с одной ветвью, принадлежащей другим контурам.</w:t>
      </w:r>
      <w:r w:rsidRPr="00217CBE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Контурные токи желательно направлять одинаково (по часовой стрелке или против).</w:t>
      </w:r>
      <w:r w:rsidRPr="00217CBE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Если нужно определить ток в одной ветви сложной схемы, необходимо сделать его контурным.</w:t>
      </w:r>
      <w:r w:rsidRPr="00217CBE">
        <w:rPr>
          <w:rFonts w:ascii="Tahoma" w:eastAsia="Times New Roman" w:hAnsi="Tahoma" w:cs="Tahoma"/>
          <w:b/>
          <w:bCs/>
          <w:color w:val="333333"/>
          <w:sz w:val="27"/>
        </w:rPr>
        <w:t> </w:t>
      </w:r>
      <w:r w:rsidRPr="00217CBE">
        <w:rPr>
          <w:rFonts w:ascii="Tahoma" w:eastAsia="Times New Roman" w:hAnsi="Tahoma" w:cs="Tahoma"/>
          <w:b/>
          <w:bCs/>
          <w:color w:val="333333"/>
          <w:sz w:val="27"/>
          <w:szCs w:val="27"/>
        </w:rPr>
        <w:br/>
        <w:t>Если в схеме имеется ветвь с известным контурным током, этот ток следует сделать контурным, благодаря чему количество уравнений становится на единицу меньше.</w:t>
      </w:r>
    </w:p>
    <w:p w:rsidR="00000000" w:rsidRDefault="00217CBE"/>
    <w:p w:rsidR="00217CBE" w:rsidRDefault="00217CBE"/>
    <w:p w:rsidR="00217CBE" w:rsidRDefault="00217CBE" w:rsidP="00217CBE">
      <w:pPr>
        <w:pStyle w:val="1"/>
        <w:shd w:val="clear" w:color="auto" w:fill="FFFFFF"/>
        <w:spacing w:before="0"/>
        <w:rPr>
          <w:rFonts w:ascii="Verdana" w:hAnsi="Verdana"/>
          <w:b w:val="0"/>
          <w:bCs w:val="0"/>
          <w:color w:val="222222"/>
          <w:sz w:val="42"/>
          <w:szCs w:val="42"/>
        </w:rPr>
      </w:pPr>
      <w:r>
        <w:rPr>
          <w:rFonts w:ascii="Verdana" w:hAnsi="Verdana"/>
          <w:b w:val="0"/>
          <w:bCs w:val="0"/>
          <w:color w:val="222222"/>
          <w:sz w:val="42"/>
          <w:szCs w:val="42"/>
        </w:rPr>
        <w:lastRenderedPageBreak/>
        <w:t>Метод контурных токов. Решение задач</w:t>
      </w:r>
    </w:p>
    <w:p w:rsidR="00217CBE" w:rsidRDefault="00217CBE" w:rsidP="00217CBE">
      <w:pPr>
        <w:pStyle w:val="a3"/>
        <w:shd w:val="clear" w:color="auto" w:fill="FFFFFF"/>
        <w:spacing w:before="0" w:beforeAutospacing="0" w:after="0" w:afterAutospacing="0" w:line="352" w:lineRule="atLeast"/>
        <w:jc w:val="both"/>
        <w:rPr>
          <w:ins w:id="1" w:author="Unknown"/>
          <w:rFonts w:ascii="Verdana" w:hAnsi="Verdana"/>
          <w:color w:val="1D2023"/>
          <w:sz w:val="20"/>
          <w:szCs w:val="20"/>
        </w:rPr>
      </w:pPr>
      <w:ins w:id="2" w:author="Unknown">
        <w:r>
          <w:rPr>
            <w:rFonts w:ascii="Verdana" w:hAnsi="Verdana"/>
            <w:color w:val="1D2023"/>
            <w:sz w:val="23"/>
            <w:szCs w:val="23"/>
          </w:rPr>
          <w:t>Один из методов анализа электрической цепи является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Style w:val="a7"/>
            <w:rFonts w:ascii="Verdana" w:hAnsi="Verdana"/>
            <w:color w:val="1D2023"/>
            <w:sz w:val="23"/>
            <w:szCs w:val="23"/>
          </w:rPr>
          <w:t>метод контурных токов</w:t>
        </w:r>
        <w:r>
          <w:rPr>
            <w:rFonts w:ascii="Verdana" w:hAnsi="Verdana"/>
            <w:color w:val="1D2023"/>
            <w:sz w:val="23"/>
            <w:szCs w:val="23"/>
          </w:rPr>
          <w:t>. Основой для него служит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fldChar w:fldCharType="begin"/>
        </w:r>
        <w:r>
          <w:rPr>
            <w:rFonts w:ascii="Verdana" w:hAnsi="Verdana"/>
            <w:color w:val="1D2023"/>
            <w:sz w:val="23"/>
            <w:szCs w:val="23"/>
          </w:rPr>
          <w:instrText xml:space="preserve"> HYPERLINK "http://electroandi.ru/toe/zakony-kirkhgofa.html" </w:instrText>
        </w:r>
        <w:r>
          <w:rPr>
            <w:rFonts w:ascii="Verdana" w:hAnsi="Verdana"/>
            <w:color w:val="1D2023"/>
            <w:sz w:val="23"/>
            <w:szCs w:val="23"/>
          </w:rPr>
          <w:fldChar w:fldCharType="separate"/>
        </w:r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второй закон Кирхгофа</w:t>
        </w:r>
        <w:r>
          <w:rPr>
            <w:rFonts w:ascii="Verdana" w:hAnsi="Verdana"/>
            <w:color w:val="1D2023"/>
            <w:sz w:val="23"/>
            <w:szCs w:val="23"/>
          </w:rPr>
          <w:fldChar w:fldCharType="end"/>
        </w:r>
        <w:r>
          <w:rPr>
            <w:rFonts w:ascii="Verdana" w:hAnsi="Verdana"/>
            <w:color w:val="1D2023"/>
            <w:sz w:val="23"/>
            <w:szCs w:val="23"/>
          </w:rPr>
          <w:t xml:space="preserve">. Главное его преимущество это уменьшение количества уравнений до </w:t>
        </w:r>
        <w:proofErr w:type="spellStart"/>
        <w:r>
          <w:rPr>
            <w:rFonts w:ascii="Verdana" w:hAnsi="Verdana"/>
            <w:color w:val="1D2023"/>
            <w:sz w:val="23"/>
            <w:szCs w:val="23"/>
          </w:rPr>
          <w:t>m</w:t>
        </w:r>
        <w:proofErr w:type="spellEnd"/>
        <w:r>
          <w:rPr>
            <w:rFonts w:ascii="Verdana" w:hAnsi="Verdana"/>
            <w:color w:val="1D2023"/>
            <w:sz w:val="23"/>
            <w:szCs w:val="23"/>
          </w:rPr>
          <w:t xml:space="preserve"> – </w:t>
        </w:r>
        <w:proofErr w:type="spellStart"/>
        <w:r>
          <w:rPr>
            <w:rFonts w:ascii="Verdana" w:hAnsi="Verdana"/>
            <w:color w:val="1D2023"/>
            <w:sz w:val="23"/>
            <w:szCs w:val="23"/>
          </w:rPr>
          <w:t>n</w:t>
        </w:r>
        <w:proofErr w:type="spellEnd"/>
        <w:r>
          <w:rPr>
            <w:rFonts w:ascii="Verdana" w:hAnsi="Verdana"/>
            <w:color w:val="1D2023"/>
            <w:sz w:val="23"/>
            <w:szCs w:val="23"/>
          </w:rPr>
          <w:t xml:space="preserve"> +1, напоминаем что </w:t>
        </w:r>
        <w:proofErr w:type="spellStart"/>
        <w:r>
          <w:rPr>
            <w:rFonts w:ascii="Verdana" w:hAnsi="Verdana"/>
            <w:color w:val="1D2023"/>
            <w:sz w:val="23"/>
            <w:szCs w:val="23"/>
          </w:rPr>
          <w:t>m</w:t>
        </w:r>
        <w:proofErr w:type="spellEnd"/>
        <w:r>
          <w:rPr>
            <w:rFonts w:ascii="Verdana" w:hAnsi="Verdana"/>
            <w:color w:val="1D2023"/>
            <w:sz w:val="23"/>
            <w:szCs w:val="23"/>
          </w:rPr>
          <w:t xml:space="preserve"> - количество ветвей, а </w:t>
        </w:r>
        <w:proofErr w:type="spellStart"/>
        <w:r>
          <w:rPr>
            <w:rFonts w:ascii="Verdana" w:hAnsi="Verdana"/>
            <w:color w:val="1D2023"/>
            <w:sz w:val="23"/>
            <w:szCs w:val="23"/>
          </w:rPr>
          <w:t>n</w:t>
        </w:r>
        <w:proofErr w:type="spellEnd"/>
        <w:r>
          <w:rPr>
            <w:rFonts w:ascii="Verdana" w:hAnsi="Verdana"/>
            <w:color w:val="1D2023"/>
            <w:sz w:val="23"/>
            <w:szCs w:val="23"/>
          </w:rPr>
          <w:t>  - количество узлов в цепи. На практике такое уменьшение существенно упрощает расчет.</w:t>
        </w:r>
      </w:ins>
    </w:p>
    <w:p w:rsidR="00217CBE" w:rsidRDefault="00217CBE" w:rsidP="00217CBE">
      <w:pPr>
        <w:pStyle w:val="2"/>
        <w:shd w:val="clear" w:color="auto" w:fill="FFFFFF"/>
        <w:spacing w:before="0" w:beforeAutospacing="0" w:after="0" w:afterAutospacing="0"/>
        <w:jc w:val="both"/>
        <w:rPr>
          <w:ins w:id="3" w:author="Unknown"/>
          <w:rFonts w:ascii="Verdana" w:hAnsi="Verdana"/>
          <w:color w:val="121212"/>
          <w:sz w:val="34"/>
          <w:szCs w:val="34"/>
        </w:rPr>
      </w:pPr>
      <w:ins w:id="4" w:author="Unknown">
        <w:r>
          <w:rPr>
            <w:rStyle w:val="a7"/>
            <w:rFonts w:ascii="Verdana" w:hAnsi="Verdana"/>
            <w:b/>
            <w:bCs/>
            <w:color w:val="121212"/>
            <w:sz w:val="32"/>
            <w:szCs w:val="32"/>
          </w:rPr>
          <w:t>Основные понятия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5" w:author="Unknown"/>
          <w:rFonts w:ascii="Verdana" w:hAnsi="Verdana"/>
          <w:color w:val="1D2023"/>
          <w:sz w:val="20"/>
          <w:szCs w:val="20"/>
        </w:rPr>
      </w:pPr>
      <w:ins w:id="6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Контурный ток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- это величина, которая одинакова во всех ветвях данного контура.  Обычно в расчетах они обозначаются двойными индексами, например  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11</w:t>
        </w:r>
        <w:r>
          <w:rPr>
            <w:rFonts w:ascii="Verdana" w:hAnsi="Verdana"/>
            <w:color w:val="1D2023"/>
            <w:sz w:val="23"/>
            <w:szCs w:val="23"/>
          </w:rPr>
          <w:t>,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22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 xml:space="preserve">и </w:t>
        </w:r>
        <w:proofErr w:type="spellStart"/>
        <w:r>
          <w:rPr>
            <w:rFonts w:ascii="Verdana" w:hAnsi="Verdana"/>
            <w:color w:val="1D2023"/>
            <w:sz w:val="23"/>
            <w:szCs w:val="23"/>
          </w:rPr>
          <w:t>тд</w:t>
        </w:r>
        <w:proofErr w:type="spellEnd"/>
        <w:r>
          <w:rPr>
            <w:rFonts w:ascii="Verdana" w:hAnsi="Verdana"/>
            <w:color w:val="1D2023"/>
            <w:sz w:val="23"/>
            <w:szCs w:val="23"/>
          </w:rPr>
          <w:t>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7" w:author="Unknown"/>
          <w:rFonts w:ascii="Verdana" w:hAnsi="Verdana"/>
          <w:color w:val="1D2023"/>
          <w:sz w:val="20"/>
          <w:szCs w:val="20"/>
        </w:rPr>
      </w:pPr>
      <w:ins w:id="8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Действительный ток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в определенной ветви определяется алгебраической суммой контурных токов, в которую эта ветвь входит. Нахождение действительных токов и есть первоочередная задача метода контурных токов.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9" w:author="Unknown"/>
          <w:rFonts w:ascii="Verdana" w:hAnsi="Verdana"/>
          <w:color w:val="1D2023"/>
          <w:sz w:val="20"/>
          <w:szCs w:val="20"/>
        </w:rPr>
      </w:pPr>
      <w:ins w:id="10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Контурная ЭДС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- это сумма всех ЭДС входящих в этот контур.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11" w:author="Unknown"/>
          <w:rFonts w:ascii="Verdana" w:hAnsi="Verdana"/>
          <w:color w:val="1D2023"/>
          <w:sz w:val="20"/>
          <w:szCs w:val="20"/>
        </w:rPr>
      </w:pPr>
      <w:ins w:id="12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Собственным сопротивлением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контура называется сумма сопротивлений всех ветвей, которые в него входят.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13" w:author="Unknown"/>
          <w:rFonts w:ascii="Verdana" w:hAnsi="Verdana"/>
          <w:color w:val="1D2023"/>
          <w:sz w:val="20"/>
          <w:szCs w:val="20"/>
        </w:rPr>
      </w:pPr>
      <w:ins w:id="14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Общим сопротивлением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контура называется сопротивление ветви, смежное двум контурам.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15" w:author="Unknown"/>
          <w:rFonts w:ascii="Verdana" w:hAnsi="Verdana"/>
          <w:color w:val="1D2023"/>
          <w:sz w:val="20"/>
          <w:szCs w:val="20"/>
        </w:rPr>
      </w:pPr>
      <w:ins w:id="16" w:author="Unknown">
        <w:r>
          <w:rPr>
            <w:rFonts w:ascii="Verdana" w:hAnsi="Verdana"/>
            <w:color w:val="1D2023"/>
            <w:sz w:val="23"/>
            <w:szCs w:val="23"/>
          </w:rPr>
          <w:t> </w:t>
        </w:r>
      </w:ins>
    </w:p>
    <w:p w:rsidR="00217CBE" w:rsidRDefault="00217CBE" w:rsidP="00217CBE">
      <w:pPr>
        <w:pStyle w:val="2"/>
        <w:shd w:val="clear" w:color="auto" w:fill="FFFFFF"/>
        <w:spacing w:before="0" w:beforeAutospacing="0" w:after="0" w:afterAutospacing="0"/>
        <w:rPr>
          <w:ins w:id="17" w:author="Unknown"/>
          <w:rFonts w:ascii="Verdana" w:hAnsi="Verdana"/>
          <w:color w:val="121212"/>
          <w:sz w:val="34"/>
          <w:szCs w:val="34"/>
        </w:rPr>
      </w:pPr>
      <w:ins w:id="18" w:author="Unknown">
        <w:r>
          <w:rPr>
            <w:rStyle w:val="a7"/>
            <w:rFonts w:ascii="Verdana" w:hAnsi="Verdana"/>
            <w:b/>
            <w:bCs/>
            <w:color w:val="121212"/>
            <w:sz w:val="32"/>
            <w:szCs w:val="32"/>
          </w:rPr>
          <w:t>Общий план составления уравнений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19" w:author="Unknown"/>
          <w:rFonts w:ascii="Verdana" w:hAnsi="Verdana"/>
          <w:color w:val="1D2023"/>
          <w:sz w:val="20"/>
          <w:szCs w:val="20"/>
        </w:rPr>
      </w:pPr>
      <w:ins w:id="20" w:author="Unknown">
        <w:r>
          <w:rPr>
            <w:rFonts w:ascii="Verdana" w:hAnsi="Verdana"/>
            <w:color w:val="1D2023"/>
            <w:sz w:val="23"/>
            <w:szCs w:val="23"/>
          </w:rPr>
          <w:t>1 – Выбор направления действительных токов.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21" w:author="Unknown"/>
          <w:rFonts w:ascii="Verdana" w:hAnsi="Verdana"/>
          <w:color w:val="1D2023"/>
          <w:sz w:val="20"/>
          <w:szCs w:val="20"/>
        </w:rPr>
      </w:pPr>
      <w:ins w:id="22" w:author="Unknown">
        <w:r>
          <w:rPr>
            <w:rFonts w:ascii="Verdana" w:hAnsi="Verdana"/>
            <w:color w:val="1D2023"/>
            <w:sz w:val="23"/>
            <w:szCs w:val="23"/>
          </w:rPr>
          <w:t>2 – Выбор независимых контуров и направления контурных токов в них.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23" w:author="Unknown"/>
          <w:rFonts w:ascii="Verdana" w:hAnsi="Verdana"/>
          <w:color w:val="1D2023"/>
          <w:sz w:val="20"/>
          <w:szCs w:val="20"/>
        </w:rPr>
      </w:pPr>
      <w:ins w:id="24" w:author="Unknown">
        <w:r>
          <w:rPr>
            <w:rFonts w:ascii="Verdana" w:hAnsi="Verdana"/>
            <w:color w:val="1D2023"/>
            <w:sz w:val="23"/>
            <w:szCs w:val="23"/>
          </w:rPr>
          <w:t>3 – Определение собственных и общих сопротивлений контуров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25" w:author="Unknown"/>
          <w:rFonts w:ascii="Verdana" w:hAnsi="Verdana"/>
          <w:color w:val="1D2023"/>
          <w:sz w:val="20"/>
          <w:szCs w:val="20"/>
        </w:rPr>
      </w:pPr>
      <w:ins w:id="26" w:author="Unknown">
        <w:r>
          <w:rPr>
            <w:rFonts w:ascii="Verdana" w:hAnsi="Verdana"/>
            <w:color w:val="1D2023"/>
            <w:sz w:val="23"/>
            <w:szCs w:val="23"/>
          </w:rPr>
          <w:t>4 – Составление уравнений и нахождение контурных токов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27" w:author="Unknown"/>
          <w:rFonts w:ascii="Verdana" w:hAnsi="Verdana"/>
          <w:color w:val="1D2023"/>
          <w:sz w:val="20"/>
          <w:szCs w:val="20"/>
        </w:rPr>
      </w:pPr>
      <w:ins w:id="28" w:author="Unknown">
        <w:r>
          <w:rPr>
            <w:rFonts w:ascii="Verdana" w:hAnsi="Verdana"/>
            <w:color w:val="1D2023"/>
            <w:sz w:val="23"/>
            <w:szCs w:val="23"/>
          </w:rPr>
          <w:t>5 – Нахождение действительных токов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29" w:author="Unknown"/>
          <w:rFonts w:ascii="Verdana" w:hAnsi="Verdana"/>
          <w:color w:val="1D2023"/>
          <w:sz w:val="20"/>
          <w:szCs w:val="20"/>
        </w:rPr>
      </w:pPr>
      <w:ins w:id="30" w:author="Unknown">
        <w:r>
          <w:rPr>
            <w:rFonts w:ascii="Verdana" w:hAnsi="Verdana"/>
            <w:color w:val="1D2023"/>
            <w:sz w:val="23"/>
            <w:szCs w:val="23"/>
          </w:rPr>
          <w:t> Итак, после ознакомления с теорией предлагаем приступить к практике! Рассмотрим пример.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31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lastRenderedPageBreak/>
        <w:drawing>
          <wp:inline distT="0" distB="0" distL="0" distR="0">
            <wp:extent cx="4699635" cy="2243455"/>
            <wp:effectExtent l="19050" t="0" r="5715" b="0"/>
            <wp:docPr id="21" name="Рисунок 21" descr="http://electroandi.ru/images/mkt/mk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lectroandi.ru/images/mkt/mkt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32" w:author="Unknown"/>
          <w:rFonts w:ascii="Verdana" w:hAnsi="Verdana"/>
          <w:color w:val="1D2023"/>
          <w:sz w:val="20"/>
          <w:szCs w:val="20"/>
        </w:rPr>
      </w:pPr>
      <w:ins w:id="33" w:author="Unknown">
        <w:r>
          <w:rPr>
            <w:rFonts w:ascii="Verdana" w:hAnsi="Verdana"/>
            <w:color w:val="1D2023"/>
            <w:sz w:val="23"/>
            <w:szCs w:val="23"/>
          </w:rPr>
          <w:t>Выполняем все поэтапно.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34" w:author="Unknown"/>
          <w:rFonts w:ascii="Verdana" w:hAnsi="Verdana"/>
          <w:color w:val="1D2023"/>
          <w:sz w:val="20"/>
          <w:szCs w:val="20"/>
        </w:rPr>
      </w:pPr>
      <w:ins w:id="35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1.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Произвольно выбираем направления действительных токов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</w:t>
        </w:r>
        <w:r>
          <w:rPr>
            <w:rFonts w:ascii="Verdana" w:hAnsi="Verdana"/>
            <w:color w:val="1D2023"/>
            <w:sz w:val="23"/>
            <w:szCs w:val="23"/>
          </w:rPr>
          <w:t>-I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6</w:t>
        </w:r>
        <w:r>
          <w:rPr>
            <w:rFonts w:ascii="Verdana" w:hAnsi="Verdana"/>
            <w:color w:val="1D2023"/>
            <w:sz w:val="23"/>
            <w:szCs w:val="23"/>
          </w:rPr>
          <w:t>.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36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3881120" cy="2519680"/>
            <wp:effectExtent l="19050" t="0" r="5080" b="0"/>
            <wp:docPr id="22" name="Рисунок 22" descr="http://electroandi.ru/images/mkt/mk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lectroandi.ru/images/mkt/mkt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37" w:author="Unknown"/>
          <w:rFonts w:ascii="Verdana" w:hAnsi="Verdana"/>
          <w:color w:val="1D2023"/>
          <w:sz w:val="20"/>
          <w:szCs w:val="20"/>
        </w:rPr>
      </w:pPr>
      <w:ins w:id="38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2.</w:t>
        </w:r>
        <w:r>
          <w:rPr>
            <w:rStyle w:val="apple-converted-space"/>
            <w:rFonts w:ascii="Verdana" w:hAnsi="Verdana"/>
            <w:b/>
            <w:bCs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Выделяем три контура, а затем указываем направление контурных токов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11</w:t>
        </w:r>
        <w:r>
          <w:rPr>
            <w:rFonts w:ascii="Verdana" w:hAnsi="Verdana"/>
            <w:color w:val="1D2023"/>
            <w:sz w:val="23"/>
            <w:szCs w:val="23"/>
          </w:rPr>
          <w:t>,I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22</w:t>
        </w:r>
        <w:r>
          <w:rPr>
            <w:rFonts w:ascii="Verdana" w:hAnsi="Verdana"/>
            <w:color w:val="1D2023"/>
            <w:sz w:val="23"/>
            <w:szCs w:val="23"/>
          </w:rPr>
          <w:t>,I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33</w:t>
        </w:r>
        <w:r>
          <w:rPr>
            <w:rFonts w:ascii="Verdana" w:hAnsi="Verdana"/>
            <w:color w:val="1D2023"/>
            <w:sz w:val="23"/>
            <w:szCs w:val="23"/>
          </w:rPr>
          <w:t>. Мы выберем направление по часовой стрелке.</w:t>
        </w:r>
      </w:ins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4093845" cy="2658110"/>
            <wp:effectExtent l="19050" t="0" r="1905" b="0"/>
            <wp:docPr id="23" name="Рисунок 23" descr="http://electroandi.ru/images/mkt/mk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lectroandi.ru/images/mkt/mkt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39" w:author="Unknown"/>
          <w:rFonts w:ascii="Verdana" w:hAnsi="Verdana"/>
          <w:color w:val="1D2023"/>
          <w:sz w:val="20"/>
          <w:szCs w:val="20"/>
        </w:rPr>
      </w:pPr>
      <w:ins w:id="40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lastRenderedPageBreak/>
          <w:t>3.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Определяем собственные сопротивления контуров. Для этого складываем сопротивления в каждом контуре.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41" w:author="Unknown"/>
          <w:rFonts w:ascii="Verdana" w:hAnsi="Verdana"/>
          <w:color w:val="1D2023"/>
          <w:sz w:val="20"/>
          <w:szCs w:val="20"/>
        </w:rPr>
      </w:pPr>
      <w:ins w:id="42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11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5</w:t>
        </w:r>
        <w:r>
          <w:rPr>
            <w:rFonts w:ascii="Verdana" w:hAnsi="Verdana"/>
            <w:color w:val="1D2023"/>
            <w:sz w:val="23"/>
            <w:szCs w:val="23"/>
          </w:rPr>
          <w:t>=10+25+30= 65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43" w:author="Unknown"/>
          <w:rFonts w:ascii="Verdana" w:hAnsi="Verdana"/>
          <w:color w:val="1D2023"/>
          <w:sz w:val="20"/>
          <w:szCs w:val="20"/>
        </w:rPr>
      </w:pPr>
      <w:ins w:id="44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22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6</w:t>
        </w:r>
        <w:r>
          <w:rPr>
            <w:rFonts w:ascii="Verdana" w:hAnsi="Verdana"/>
            <w:color w:val="1D2023"/>
            <w:sz w:val="23"/>
            <w:szCs w:val="23"/>
          </w:rPr>
          <w:t>=15+25+35 = 75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45" w:author="Unknown"/>
          <w:rFonts w:ascii="Verdana" w:hAnsi="Verdana"/>
          <w:color w:val="1D2023"/>
          <w:sz w:val="20"/>
          <w:szCs w:val="20"/>
        </w:rPr>
      </w:pPr>
      <w:ins w:id="46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33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5</w:t>
        </w:r>
        <w:r>
          <w:rPr>
            <w:rFonts w:ascii="Verdana" w:hAnsi="Verdana"/>
            <w:color w:val="1D2023"/>
            <w:sz w:val="23"/>
            <w:szCs w:val="23"/>
          </w:rPr>
          <w:t>+R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6</w:t>
        </w:r>
        <w:r>
          <w:rPr>
            <w:rFonts w:ascii="Verdana" w:hAnsi="Verdana"/>
            <w:color w:val="1D2023"/>
            <w:sz w:val="23"/>
            <w:szCs w:val="23"/>
          </w:rPr>
          <w:t>=20+30+35= 85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47" w:author="Unknown"/>
          <w:rFonts w:ascii="Verdana" w:hAnsi="Verdana"/>
          <w:color w:val="1D2023"/>
          <w:sz w:val="20"/>
          <w:szCs w:val="20"/>
        </w:rPr>
      </w:pPr>
      <w:ins w:id="48" w:author="Unknown">
        <w:r>
          <w:rPr>
            <w:rFonts w:ascii="Verdana" w:hAnsi="Verdana"/>
            <w:color w:val="1D2023"/>
            <w:sz w:val="23"/>
            <w:szCs w:val="23"/>
          </w:rPr>
          <w:t>Затем определяем общие сопротивления, общие сопротивления легко обнаружить, они принадлежат сразу нескольким контурам, например сопротивление 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принадлежит контуру 1 и контуру 2. Поэтому для удобства обозначим такие сопротивления номерами контуров к которым они принадлежат.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49" w:author="Unknown"/>
          <w:rFonts w:ascii="Verdana" w:hAnsi="Verdana"/>
          <w:color w:val="1D2023"/>
          <w:sz w:val="20"/>
          <w:szCs w:val="20"/>
        </w:rPr>
      </w:pPr>
      <w:ins w:id="50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12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21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Fonts w:ascii="Verdana" w:hAnsi="Verdana"/>
            <w:color w:val="1D2023"/>
            <w:sz w:val="23"/>
            <w:szCs w:val="23"/>
          </w:rPr>
          <w:t>=25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51" w:author="Unknown"/>
          <w:rFonts w:ascii="Verdana" w:hAnsi="Verdana"/>
          <w:color w:val="1D2023"/>
          <w:sz w:val="20"/>
          <w:szCs w:val="20"/>
        </w:rPr>
      </w:pPr>
      <w:ins w:id="52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23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32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6</w:t>
        </w:r>
        <w:r>
          <w:rPr>
            <w:rFonts w:ascii="Verdana" w:hAnsi="Verdana"/>
            <w:color w:val="1D2023"/>
            <w:sz w:val="23"/>
            <w:szCs w:val="23"/>
          </w:rPr>
          <w:t>=35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center"/>
        <w:rPr>
          <w:ins w:id="53" w:author="Unknown"/>
          <w:rFonts w:ascii="Verdana" w:hAnsi="Verdana"/>
          <w:color w:val="1D2023"/>
          <w:sz w:val="20"/>
          <w:szCs w:val="20"/>
        </w:rPr>
      </w:pPr>
      <w:ins w:id="54" w:author="Unknown">
        <w:r>
          <w:rPr>
            <w:rFonts w:ascii="Verdana" w:hAnsi="Verdana"/>
            <w:color w:val="1D2023"/>
            <w:sz w:val="23"/>
            <w:szCs w:val="23"/>
          </w:rPr>
          <w:t>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31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13</w:t>
        </w:r>
        <w:r>
          <w:rPr>
            <w:rFonts w:ascii="Verdana" w:hAnsi="Verdana"/>
            <w:color w:val="1D2023"/>
            <w:sz w:val="23"/>
            <w:szCs w:val="23"/>
          </w:rPr>
          <w:t>=R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5</w:t>
        </w:r>
        <w:r>
          <w:rPr>
            <w:rFonts w:ascii="Verdana" w:hAnsi="Verdana"/>
            <w:color w:val="1D2023"/>
            <w:sz w:val="23"/>
            <w:szCs w:val="23"/>
          </w:rPr>
          <w:t>=30 Ом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55" w:author="Unknown"/>
          <w:rFonts w:ascii="Verdana" w:hAnsi="Verdana"/>
          <w:color w:val="1D2023"/>
          <w:sz w:val="20"/>
          <w:szCs w:val="20"/>
        </w:rPr>
      </w:pPr>
    </w:p>
    <w:p w:rsidR="00217CBE" w:rsidRDefault="00217CBE" w:rsidP="00217CBE">
      <w:pPr>
        <w:pStyle w:val="a3"/>
        <w:shd w:val="clear" w:color="auto" w:fill="FFFFFF"/>
        <w:spacing w:before="0" w:beforeAutospacing="0" w:after="0" w:afterAutospacing="0" w:line="352" w:lineRule="atLeast"/>
        <w:rPr>
          <w:ins w:id="56" w:author="Unknown"/>
          <w:rFonts w:ascii="Verdana" w:hAnsi="Verdana"/>
          <w:color w:val="1D2023"/>
          <w:sz w:val="20"/>
          <w:szCs w:val="20"/>
        </w:rPr>
      </w:pPr>
      <w:ins w:id="57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4.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Приступаем к основному этапу – составлению системы уравнений контурных токов. В левой части уравнений входят падения напряжений в контуре, а в правой ЭДС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fldChar w:fldCharType="begin"/>
        </w:r>
        <w:r>
          <w:rPr>
            <w:rFonts w:ascii="Verdana" w:hAnsi="Verdana"/>
            <w:color w:val="1D2023"/>
            <w:sz w:val="23"/>
            <w:szCs w:val="23"/>
          </w:rPr>
          <w:instrText xml:space="preserve"> HYPERLINK "http://electroandi.ru/toe/istochniki-eds-i-toka.html" </w:instrText>
        </w:r>
        <w:r>
          <w:rPr>
            <w:rFonts w:ascii="Verdana" w:hAnsi="Verdana"/>
            <w:color w:val="1D2023"/>
            <w:sz w:val="23"/>
            <w:szCs w:val="23"/>
          </w:rPr>
          <w:fldChar w:fldCharType="separate"/>
        </w:r>
        <w:r>
          <w:rPr>
            <w:rStyle w:val="a4"/>
            <w:rFonts w:ascii="Verdana" w:hAnsi="Verdana"/>
            <w:color w:val="800080"/>
            <w:sz w:val="23"/>
            <w:szCs w:val="23"/>
            <w:bdr w:val="none" w:sz="0" w:space="0" w:color="auto" w:frame="1"/>
          </w:rPr>
          <w:t>источников</w:t>
        </w:r>
        <w:r>
          <w:rPr>
            <w:rFonts w:ascii="Verdana" w:hAnsi="Verdana"/>
            <w:color w:val="1D2023"/>
            <w:sz w:val="23"/>
            <w:szCs w:val="23"/>
          </w:rPr>
          <w:fldChar w:fldCharType="end"/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данного контура.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58" w:author="Unknown"/>
          <w:rFonts w:ascii="Verdana" w:hAnsi="Verdana"/>
          <w:color w:val="1D2023"/>
          <w:sz w:val="20"/>
          <w:szCs w:val="20"/>
        </w:rPr>
      </w:pPr>
      <w:ins w:id="59" w:author="Unknown">
        <w:r>
          <w:rPr>
            <w:rFonts w:ascii="Verdana" w:hAnsi="Verdana"/>
            <w:color w:val="1D2023"/>
            <w:sz w:val="23"/>
            <w:szCs w:val="23"/>
          </w:rPr>
          <w:t>Так как контура у нас три, следовательно, система будет состоять из трех уравнений. Для первого контура уравнение будет выглядеть следующим образом: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60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637155" cy="233680"/>
            <wp:effectExtent l="19050" t="0" r="0" b="0"/>
            <wp:docPr id="24" name="Рисунок 24" descr="http://electroandi.ru/images/mkt/mk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lectroandi.ru/images/mkt/mkt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61" w:author="Unknown"/>
          <w:rFonts w:ascii="Verdana" w:hAnsi="Verdana"/>
          <w:color w:val="1D2023"/>
          <w:sz w:val="20"/>
          <w:szCs w:val="20"/>
        </w:rPr>
      </w:pPr>
      <w:ins w:id="62" w:author="Unknown">
        <w:r>
          <w:rPr>
            <w:rFonts w:ascii="Verdana" w:hAnsi="Verdana"/>
            <w:color w:val="1D2023"/>
            <w:sz w:val="23"/>
            <w:szCs w:val="23"/>
          </w:rPr>
          <w:t> Ток первого контура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11</w:t>
        </w:r>
        <w:r>
          <w:rPr>
            <w:rFonts w:ascii="Verdana" w:hAnsi="Verdana"/>
            <w:color w:val="1D2023"/>
            <w:sz w:val="23"/>
            <w:szCs w:val="23"/>
          </w:rPr>
          <w:t>, умножаем на собственное сопротивление 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11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этого же контура, а затем вычитаем ток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22</w:t>
        </w:r>
        <w:r>
          <w:rPr>
            <w:rFonts w:ascii="Verdana" w:hAnsi="Verdana"/>
            <w:color w:val="1D2023"/>
            <w:sz w:val="23"/>
            <w:szCs w:val="23"/>
          </w:rPr>
          <w:t>, помноженный на общее сопротивление первого и второго контуров 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21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и ток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33</w:t>
        </w:r>
        <w:r>
          <w:rPr>
            <w:rFonts w:ascii="Verdana" w:hAnsi="Verdana"/>
            <w:color w:val="1D2023"/>
            <w:sz w:val="23"/>
            <w:szCs w:val="23"/>
          </w:rPr>
          <w:t>, помноженный на общее сопротивление первого и третьего контура 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31</w:t>
        </w:r>
        <w:r>
          <w:rPr>
            <w:rFonts w:ascii="Verdana" w:hAnsi="Verdana"/>
            <w:color w:val="1D2023"/>
            <w:sz w:val="23"/>
            <w:szCs w:val="23"/>
          </w:rPr>
          <w:t>. Данное выражение будет равняться ЭДС E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1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этого контура.  Значение ЭДС берем со знаком плюс, так как направление обхода (по часовой стрелке) совпадает с направление ЭДС, в противном случае нужно было бы брать со знаком минус.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63" w:author="Unknown"/>
          <w:rFonts w:ascii="Verdana" w:hAnsi="Verdana"/>
          <w:color w:val="1D2023"/>
          <w:sz w:val="20"/>
          <w:szCs w:val="20"/>
        </w:rPr>
      </w:pPr>
      <w:ins w:id="64" w:author="Unknown">
        <w:r>
          <w:rPr>
            <w:rFonts w:ascii="Verdana" w:hAnsi="Verdana"/>
            <w:color w:val="1D2023"/>
            <w:sz w:val="23"/>
            <w:szCs w:val="23"/>
          </w:rPr>
          <w:t>Те же действия проделываем с двумя другими контурами и в итоге получаем систему: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65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753995" cy="627380"/>
            <wp:effectExtent l="19050" t="0" r="8255" b="0"/>
            <wp:docPr id="25" name="Рисунок 25" descr="http://electroandi.ru/images/mkt/mk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lectroandi.ru/images/mkt/mkt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66" w:author="Unknown"/>
          <w:rFonts w:ascii="Verdana" w:hAnsi="Verdana"/>
          <w:color w:val="1D2023"/>
          <w:sz w:val="20"/>
          <w:szCs w:val="20"/>
        </w:rPr>
      </w:pPr>
      <w:ins w:id="67" w:author="Unknown">
        <w:r>
          <w:rPr>
            <w:rFonts w:ascii="Verdana" w:hAnsi="Verdana"/>
            <w:color w:val="1D2023"/>
            <w:sz w:val="23"/>
            <w:szCs w:val="23"/>
          </w:rPr>
          <w:lastRenderedPageBreak/>
          <w:t>В полученную систему подставляем уже известные значения сопротивлений и решаем её любым известным способом. 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68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243455" cy="1308100"/>
            <wp:effectExtent l="19050" t="0" r="4445" b="0"/>
            <wp:docPr id="26" name="Рисунок 26" descr="http://electroandi.ru/images/mkt/mk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lectroandi.ru/images/mkt/mkt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69" w:author="Unknown"/>
          <w:rFonts w:ascii="Verdana" w:hAnsi="Verdana"/>
          <w:color w:val="1D2023"/>
          <w:sz w:val="20"/>
          <w:szCs w:val="20"/>
        </w:rPr>
      </w:pPr>
      <w:ins w:id="70" w:author="Unknown">
        <w:r>
          <w:rPr>
            <w:rStyle w:val="a7"/>
            <w:rFonts w:ascii="Verdana" w:hAnsi="Verdana"/>
            <w:color w:val="1D2023"/>
            <w:sz w:val="23"/>
            <w:szCs w:val="23"/>
          </w:rPr>
          <w:t>5.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Последним этапом находим действительные токи, для этого нужно записать для них выражения.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71" w:author="Unknown"/>
          <w:rFonts w:ascii="Verdana" w:hAnsi="Verdana"/>
          <w:color w:val="1D2023"/>
          <w:sz w:val="20"/>
          <w:szCs w:val="20"/>
        </w:rPr>
      </w:pPr>
      <w:ins w:id="72" w:author="Unknown">
        <w:r>
          <w:rPr>
            <w:rStyle w:val="a8"/>
            <w:rFonts w:ascii="Verdana" w:hAnsi="Verdana"/>
            <w:color w:val="1D2023"/>
            <w:sz w:val="23"/>
            <w:szCs w:val="23"/>
          </w:rPr>
          <w:t>Контурный ток равен действительному току, который принадлежит только этому контуру</w:t>
        </w:r>
        <w:r>
          <w:rPr>
            <w:rFonts w:ascii="Verdana" w:hAnsi="Verdana"/>
            <w:color w:val="1D2023"/>
            <w:sz w:val="23"/>
            <w:szCs w:val="23"/>
          </w:rPr>
          <w:t>. То есть другими словами, если ток протекает только в одном контуре, то он равен контурному.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73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1233170" cy="297815"/>
            <wp:effectExtent l="19050" t="0" r="5080" b="0"/>
            <wp:docPr id="27" name="Рисунок 27" descr="http://electroandi.ru/images/mkt/mk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lectroandi.ru/images/mkt/mkt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74" w:author="Unknown"/>
          <w:rFonts w:ascii="Verdana" w:hAnsi="Verdana"/>
          <w:color w:val="1D2023"/>
          <w:sz w:val="20"/>
          <w:szCs w:val="20"/>
        </w:rPr>
      </w:pPr>
      <w:ins w:id="75" w:author="Unknown">
        <w:r>
          <w:rPr>
            <w:rFonts w:ascii="Verdana" w:hAnsi="Verdana"/>
            <w:color w:val="1D2023"/>
            <w:sz w:val="23"/>
            <w:szCs w:val="23"/>
          </w:rPr>
          <w:t>Но, нужно учитывать направление обхода, например, в нашем случае ток I2 не совпадает с направлением, поэтому берем его со знаком минус.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76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1605280" cy="584835"/>
            <wp:effectExtent l="19050" t="0" r="0" b="0"/>
            <wp:docPr id="28" name="Рисунок 28" descr="http://electroandi.ru/images/mkt/mk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lectroandi.ru/images/mkt/mkt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77" w:author="Unknown"/>
          <w:rFonts w:ascii="Verdana" w:hAnsi="Verdana"/>
          <w:color w:val="1D2023"/>
          <w:sz w:val="20"/>
          <w:szCs w:val="20"/>
        </w:rPr>
      </w:pPr>
      <w:ins w:id="78" w:author="Unknown">
        <w:r>
          <w:rPr>
            <w:rFonts w:ascii="Verdana" w:hAnsi="Verdana"/>
            <w:color w:val="1D2023"/>
            <w:sz w:val="23"/>
            <w:szCs w:val="23"/>
          </w:rPr>
          <w:t> Токи, протекающие через общие сопротивления определяем как алгебраическую сумму контурных, учитывая направление обхода.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79" w:author="Unknown"/>
          <w:rFonts w:ascii="Verdana" w:hAnsi="Verdana"/>
          <w:color w:val="1D2023"/>
          <w:sz w:val="20"/>
          <w:szCs w:val="20"/>
        </w:rPr>
      </w:pPr>
      <w:ins w:id="80" w:author="Unknown">
        <w:r>
          <w:rPr>
            <w:rFonts w:ascii="Verdana" w:hAnsi="Verdana"/>
            <w:color w:val="1D2023"/>
            <w:sz w:val="23"/>
            <w:szCs w:val="23"/>
          </w:rPr>
          <w:t>Например, через резистор R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Style w:val="apple-converted-space"/>
            <w:rFonts w:ascii="Verdana" w:hAnsi="Verdana"/>
            <w:color w:val="1D2023"/>
            <w:sz w:val="23"/>
            <w:szCs w:val="23"/>
          </w:rPr>
          <w:t> </w:t>
        </w:r>
        <w:r>
          <w:rPr>
            <w:rFonts w:ascii="Verdana" w:hAnsi="Verdana"/>
            <w:color w:val="1D2023"/>
            <w:sz w:val="23"/>
            <w:szCs w:val="23"/>
          </w:rPr>
          <w:t>протекает ток I</w:t>
        </w:r>
        <w:r>
          <w:rPr>
            <w:rFonts w:ascii="Verdana" w:hAnsi="Verdana"/>
            <w:color w:val="1D2023"/>
            <w:sz w:val="23"/>
            <w:szCs w:val="23"/>
            <w:vertAlign w:val="subscript"/>
          </w:rPr>
          <w:t>4</w:t>
        </w:r>
        <w:r>
          <w:rPr>
            <w:rFonts w:ascii="Verdana" w:hAnsi="Verdana"/>
            <w:color w:val="1D2023"/>
            <w:sz w:val="23"/>
            <w:szCs w:val="23"/>
          </w:rPr>
          <w:t>, его направление совпадает с направлением обхода первого контура и противоположно направлению второго контура. Значит, для него выражение будет выглядеть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jc w:val="both"/>
        <w:rPr>
          <w:ins w:id="81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2828290" cy="276225"/>
            <wp:effectExtent l="19050" t="0" r="0" b="0"/>
            <wp:docPr id="29" name="Рисунок 29" descr="http://electroandi.ru/images/mkt/mk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lectroandi.ru/images/mkt/mkt1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82" w:author="Unknown"/>
          <w:rFonts w:ascii="Verdana" w:hAnsi="Verdana"/>
          <w:color w:val="1D2023"/>
          <w:sz w:val="20"/>
          <w:szCs w:val="20"/>
        </w:rPr>
      </w:pPr>
      <w:ins w:id="83" w:author="Unknown">
        <w:r>
          <w:rPr>
            <w:rFonts w:ascii="Verdana" w:hAnsi="Verdana"/>
            <w:color w:val="1D2023"/>
            <w:sz w:val="23"/>
            <w:szCs w:val="23"/>
          </w:rPr>
          <w:t> </w:t>
        </w:r>
      </w:ins>
      <w:r>
        <w:rPr>
          <w:rFonts w:ascii="Verdana" w:hAnsi="Verdana"/>
          <w:noProof/>
          <w:color w:val="1D2023"/>
          <w:sz w:val="23"/>
          <w:szCs w:val="23"/>
        </w:rPr>
        <w:drawing>
          <wp:inline distT="0" distB="0" distL="0" distR="0">
            <wp:extent cx="1445895" cy="1690370"/>
            <wp:effectExtent l="19050" t="0" r="1905" b="0"/>
            <wp:docPr id="30" name="Рисунок 30" descr="http://electroandi.ru/images/mkt/mk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lectroandi.ru/images/mkt/mkt4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84" w:author="Unknown"/>
          <w:rFonts w:ascii="Verdana" w:hAnsi="Verdana"/>
          <w:color w:val="1D2023"/>
          <w:sz w:val="20"/>
          <w:szCs w:val="20"/>
        </w:rPr>
      </w:pPr>
      <w:ins w:id="85" w:author="Unknown">
        <w:r>
          <w:rPr>
            <w:rFonts w:ascii="Verdana" w:hAnsi="Verdana"/>
            <w:color w:val="1D2023"/>
            <w:sz w:val="23"/>
            <w:szCs w:val="23"/>
          </w:rPr>
          <w:t>А для остальных </w:t>
        </w:r>
      </w:ins>
    </w:p>
    <w:p w:rsidR="00217CBE" w:rsidRDefault="00217CBE" w:rsidP="00217CBE">
      <w:pPr>
        <w:pStyle w:val="a3"/>
        <w:shd w:val="clear" w:color="auto" w:fill="FFFFFF"/>
        <w:spacing w:before="0" w:beforeAutospacing="0" w:after="167" w:afterAutospacing="0" w:line="352" w:lineRule="atLeast"/>
        <w:rPr>
          <w:ins w:id="86" w:author="Unknown"/>
          <w:rFonts w:ascii="Verdana" w:hAnsi="Verdana"/>
          <w:color w:val="1D2023"/>
          <w:sz w:val="20"/>
          <w:szCs w:val="20"/>
        </w:rPr>
      </w:pPr>
      <w:r>
        <w:rPr>
          <w:rFonts w:ascii="Verdana" w:hAnsi="Verdana"/>
          <w:noProof/>
          <w:color w:val="1D2023"/>
          <w:sz w:val="23"/>
          <w:szCs w:val="23"/>
        </w:rPr>
        <w:lastRenderedPageBreak/>
        <w:drawing>
          <wp:inline distT="0" distB="0" distL="0" distR="0">
            <wp:extent cx="1647825" cy="605790"/>
            <wp:effectExtent l="19050" t="0" r="9525" b="0"/>
            <wp:docPr id="31" name="Рисунок 31" descr="http://electroandi.ru/images/mkt/mk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lectroandi.ru/images/mkt/mkt1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BE" w:rsidRDefault="00217CBE"/>
    <w:sectPr w:rsidR="0021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17CBE"/>
    <w:rsid w:val="00217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17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7C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1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CBE"/>
  </w:style>
  <w:style w:type="character" w:styleId="a4">
    <w:name w:val="Hyperlink"/>
    <w:basedOn w:val="a0"/>
    <w:uiPriority w:val="99"/>
    <w:semiHidden/>
    <w:unhideWhenUsed/>
    <w:rsid w:val="00217CB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CB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7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217CBE"/>
    <w:rPr>
      <w:b/>
      <w:bCs/>
    </w:rPr>
  </w:style>
  <w:style w:type="character" w:styleId="a8">
    <w:name w:val="Emphasis"/>
    <w:basedOn w:val="a0"/>
    <w:uiPriority w:val="20"/>
    <w:qFormat/>
    <w:rsid w:val="00217C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45">
          <w:marLeft w:val="0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single" w:sz="12" w:space="0" w:color="0082FF"/>
            <w:right w:val="none" w:sz="0" w:space="0" w:color="auto"/>
          </w:divBdr>
        </w:div>
        <w:div w:id="1048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2016-06-22T16:00:00Z</dcterms:created>
  <dcterms:modified xsi:type="dcterms:W3CDTF">2016-06-22T16:01:00Z</dcterms:modified>
</cp:coreProperties>
</file>